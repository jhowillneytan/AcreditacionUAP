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908D" w14:textId="77777777" w:rsidR="00FF700F" w:rsidRDefault="00FF700F" w:rsidP="00871EC5">
      <w:pPr>
        <w:pStyle w:val="Ttulo"/>
        <w:spacing w:line="360" w:lineRule="auto"/>
        <w:jc w:val="center"/>
        <w:rPr>
          <w:highlight w:val="white"/>
        </w:rPr>
      </w:pPr>
      <w:r>
        <w:rPr>
          <w:highlight w:val="white"/>
        </w:rPr>
        <w:t>UNIVERSIDAD AMAZÓNICA DE PANDO</w:t>
      </w:r>
    </w:p>
    <w:p w14:paraId="4B532BF7" w14:textId="77777777" w:rsidR="00FF700F" w:rsidRDefault="00FF700F" w:rsidP="00871EC5">
      <w:pPr>
        <w:pStyle w:val="Ttulo"/>
        <w:spacing w:line="360" w:lineRule="auto"/>
        <w:jc w:val="center"/>
      </w:pPr>
      <w:r>
        <w:t>ÁREA DE CIENCIAS Y TECNOLOGÍA</w:t>
      </w:r>
    </w:p>
    <w:p w14:paraId="50CA8C28" w14:textId="77777777" w:rsidR="00FF700F" w:rsidRDefault="00FF700F" w:rsidP="00871EC5">
      <w:pPr>
        <w:pStyle w:val="Ttulo"/>
        <w:spacing w:line="360" w:lineRule="auto"/>
        <w:jc w:val="center"/>
      </w:pPr>
      <w:r>
        <w:t>CARRERA DE INGENIERÍA DE SISTEMAS</w:t>
      </w:r>
    </w:p>
    <w:p w14:paraId="056FAF47" w14:textId="77777777" w:rsidR="00FF700F" w:rsidRDefault="00FF700F" w:rsidP="00871EC5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44D6FBD" wp14:editId="69C475E8">
            <wp:simplePos x="0" y="0"/>
            <wp:positionH relativeFrom="column">
              <wp:posOffset>1257300</wp:posOffset>
            </wp:positionH>
            <wp:positionV relativeFrom="paragraph">
              <wp:posOffset>13334</wp:posOffset>
            </wp:positionV>
            <wp:extent cx="3429000" cy="3429000"/>
            <wp:effectExtent l="0" t="0" r="0" b="0"/>
            <wp:wrapNone/>
            <wp:docPr id="16" name="image1.png" descr="Noticias de la UA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Noticias de la UA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A3FAFB" w14:textId="77777777" w:rsidR="00FF700F" w:rsidRDefault="00FF700F" w:rsidP="00871EC5">
      <w:pPr>
        <w:spacing w:line="360" w:lineRule="auto"/>
        <w:rPr>
          <w:highlight w:val="white"/>
        </w:rPr>
      </w:pPr>
    </w:p>
    <w:p w14:paraId="35E02DE6" w14:textId="77777777" w:rsidR="00FF700F" w:rsidRDefault="00FF700F" w:rsidP="00871EC5">
      <w:pPr>
        <w:spacing w:line="360" w:lineRule="auto"/>
        <w:rPr>
          <w:highlight w:val="white"/>
        </w:rPr>
      </w:pPr>
    </w:p>
    <w:p w14:paraId="744DABAA" w14:textId="77777777" w:rsidR="00FF700F" w:rsidRDefault="00FF700F" w:rsidP="00871EC5">
      <w:pPr>
        <w:spacing w:line="360" w:lineRule="auto"/>
        <w:rPr>
          <w:highlight w:val="white"/>
        </w:rPr>
      </w:pPr>
    </w:p>
    <w:p w14:paraId="62BF942A" w14:textId="77777777" w:rsidR="00FF700F" w:rsidRDefault="00FF700F" w:rsidP="00871EC5">
      <w:pPr>
        <w:spacing w:line="360" w:lineRule="auto"/>
        <w:rPr>
          <w:highlight w:val="white"/>
        </w:rPr>
      </w:pPr>
    </w:p>
    <w:p w14:paraId="6AA3EF63" w14:textId="77777777" w:rsidR="00FF700F" w:rsidRDefault="00FF700F" w:rsidP="00871EC5">
      <w:pPr>
        <w:spacing w:line="360" w:lineRule="auto"/>
        <w:rPr>
          <w:highlight w:val="white"/>
        </w:rPr>
      </w:pPr>
    </w:p>
    <w:p w14:paraId="2E23AAE4" w14:textId="77777777" w:rsidR="00FF700F" w:rsidRDefault="00FF700F" w:rsidP="00871EC5">
      <w:pPr>
        <w:spacing w:line="360" w:lineRule="auto"/>
        <w:rPr>
          <w:highlight w:val="white"/>
        </w:rPr>
      </w:pPr>
    </w:p>
    <w:p w14:paraId="295FC552" w14:textId="77777777" w:rsidR="00FF700F" w:rsidRDefault="00FF700F" w:rsidP="00871EC5">
      <w:pPr>
        <w:spacing w:line="360" w:lineRule="auto"/>
        <w:rPr>
          <w:highlight w:val="white"/>
        </w:rPr>
      </w:pPr>
    </w:p>
    <w:p w14:paraId="2C0528AA" w14:textId="77777777" w:rsidR="00FF700F" w:rsidRDefault="00FF700F" w:rsidP="00871EC5">
      <w:pPr>
        <w:spacing w:line="360" w:lineRule="auto"/>
        <w:rPr>
          <w:highlight w:val="white"/>
        </w:rPr>
      </w:pPr>
    </w:p>
    <w:p w14:paraId="5AFCBC09" w14:textId="01A64EB0" w:rsidR="00FF700F" w:rsidRDefault="00FF700F" w:rsidP="00871EC5">
      <w:pPr>
        <w:pStyle w:val="Ttulo"/>
        <w:spacing w:line="360" w:lineRule="auto"/>
        <w:jc w:val="center"/>
        <w:rPr>
          <w:highlight w:val="white"/>
        </w:rPr>
      </w:pPr>
      <w:r>
        <w:rPr>
          <w:highlight w:val="white"/>
        </w:rPr>
        <w:t>Perfil de Proyecto de grado</w:t>
      </w:r>
    </w:p>
    <w:p w14:paraId="5D9D54FB" w14:textId="2CA7AF56" w:rsidR="00FF700F" w:rsidRDefault="00FF700F" w:rsidP="00871EC5">
      <w:pPr>
        <w:pStyle w:val="Ttulo"/>
        <w:spacing w:line="360" w:lineRule="auto"/>
        <w:jc w:val="center"/>
        <w:rPr>
          <w:highlight w:val="white"/>
        </w:rPr>
      </w:pPr>
      <w:r>
        <w:rPr>
          <w:highlight w:val="white"/>
        </w:rPr>
        <w:t>“</w:t>
      </w:r>
      <w:r w:rsidR="004D1188" w:rsidRPr="004D1188">
        <w:t>Desarroll</w:t>
      </w:r>
      <w:r w:rsidR="004D1188">
        <w:t>o de</w:t>
      </w:r>
      <w:r w:rsidR="004D1188" w:rsidRPr="004D1188">
        <w:t xml:space="preserve"> un </w:t>
      </w:r>
      <w:r w:rsidR="00592F41">
        <w:t>S</w:t>
      </w:r>
      <w:r w:rsidR="004D1188" w:rsidRPr="004D1188">
        <w:t xml:space="preserve">istema informático para mejorar el sistema de gestión </w:t>
      </w:r>
      <w:r w:rsidR="00F759FB" w:rsidRPr="00F759FB">
        <w:t xml:space="preserve">y manejo de archivos en la sección de Archivos y Biblioteca del </w:t>
      </w:r>
      <w:r w:rsidR="004D1188" w:rsidRPr="004D1188">
        <w:t>Tribunal Electoral Departamental (TED) de Pando.</w:t>
      </w:r>
      <w:r>
        <w:rPr>
          <w:highlight w:val="white"/>
        </w:rPr>
        <w:t>”</w:t>
      </w:r>
    </w:p>
    <w:p w14:paraId="0A6C57A2" w14:textId="77777777" w:rsidR="0098049C" w:rsidRPr="0098049C" w:rsidRDefault="0098049C" w:rsidP="00871EC5">
      <w:pPr>
        <w:spacing w:line="360" w:lineRule="auto"/>
        <w:rPr>
          <w:highlight w:val="white"/>
        </w:rPr>
      </w:pPr>
    </w:p>
    <w:p w14:paraId="77D218C4" w14:textId="77777777" w:rsidR="00FF700F" w:rsidRDefault="00FF700F" w:rsidP="00871EC5">
      <w:pPr>
        <w:spacing w:line="360" w:lineRule="auto"/>
        <w:rPr>
          <w:highlight w:val="white"/>
        </w:rPr>
      </w:pPr>
      <w:r>
        <w:rPr>
          <w:b/>
          <w:highlight w:val="white"/>
        </w:rPr>
        <w:t xml:space="preserve">Postulante: </w:t>
      </w:r>
      <w:r>
        <w:rPr>
          <w:highlight w:val="white"/>
        </w:rPr>
        <w:t xml:space="preserve">Univ. </w:t>
      </w:r>
      <w:proofErr w:type="spellStart"/>
      <w:r>
        <w:rPr>
          <w:highlight w:val="white"/>
        </w:rPr>
        <w:t>Jhowill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Neytan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Asturizga</w:t>
      </w:r>
      <w:proofErr w:type="spellEnd"/>
      <w:r>
        <w:rPr>
          <w:highlight w:val="white"/>
        </w:rPr>
        <w:t xml:space="preserve"> Lanza</w:t>
      </w:r>
    </w:p>
    <w:p w14:paraId="520D1382" w14:textId="77777777" w:rsidR="00FF700F" w:rsidRDefault="00FF700F" w:rsidP="00871EC5">
      <w:pPr>
        <w:spacing w:line="360" w:lineRule="auto"/>
        <w:rPr>
          <w:highlight w:val="white"/>
        </w:rPr>
      </w:pPr>
      <w:r>
        <w:rPr>
          <w:b/>
          <w:highlight w:val="white"/>
        </w:rPr>
        <w:t>Tutor:</w:t>
      </w:r>
      <w:r>
        <w:rPr>
          <w:highlight w:val="white"/>
        </w:rPr>
        <w:t xml:space="preserve"> Doc. Lic. Humberto </w:t>
      </w:r>
      <w:proofErr w:type="spellStart"/>
      <w:r>
        <w:rPr>
          <w:highlight w:val="white"/>
        </w:rPr>
        <w:t>Fernandez</w:t>
      </w:r>
      <w:proofErr w:type="spellEnd"/>
    </w:p>
    <w:p w14:paraId="5AB24940" w14:textId="77777777" w:rsidR="00FF700F" w:rsidRDefault="00FF700F" w:rsidP="00871EC5">
      <w:pPr>
        <w:spacing w:line="360" w:lineRule="auto"/>
        <w:rPr>
          <w:highlight w:val="white"/>
        </w:rPr>
      </w:pPr>
      <w:r>
        <w:rPr>
          <w:b/>
          <w:highlight w:val="white"/>
        </w:rPr>
        <w:t xml:space="preserve">Asesor: </w:t>
      </w:r>
      <w:proofErr w:type="spellStart"/>
      <w:r>
        <w:rPr>
          <w:highlight w:val="white"/>
        </w:rPr>
        <w:t>Msc</w:t>
      </w:r>
      <w:proofErr w:type="spellEnd"/>
      <w:r>
        <w:rPr>
          <w:highlight w:val="white"/>
        </w:rPr>
        <w:t>. Ing. Juan Carlos Huanca Guanca</w:t>
      </w:r>
    </w:p>
    <w:p w14:paraId="6E5145C0" w14:textId="77777777" w:rsidR="0098049C" w:rsidRDefault="0098049C" w:rsidP="00871EC5">
      <w:pPr>
        <w:spacing w:line="360" w:lineRule="auto"/>
        <w:rPr>
          <w:highlight w:val="white"/>
          <w:u w:val="single"/>
        </w:rPr>
      </w:pPr>
    </w:p>
    <w:p w14:paraId="04B11317" w14:textId="77777777" w:rsidR="00FF700F" w:rsidRDefault="00FF700F" w:rsidP="00871EC5">
      <w:pPr>
        <w:spacing w:line="360" w:lineRule="auto"/>
        <w:jc w:val="center"/>
        <w:rPr>
          <w:b/>
          <w:highlight w:val="white"/>
        </w:rPr>
      </w:pPr>
      <w:r>
        <w:rPr>
          <w:b/>
          <w:highlight w:val="white"/>
        </w:rPr>
        <w:t>Cobija – Pando – Bolivia</w:t>
      </w:r>
    </w:p>
    <w:p w14:paraId="6D0FD39E" w14:textId="6BEDADC5" w:rsidR="00FF700F" w:rsidRPr="00264267" w:rsidRDefault="00FF700F" w:rsidP="00871EC5">
      <w:pPr>
        <w:spacing w:line="360" w:lineRule="auto"/>
        <w:jc w:val="center"/>
        <w:rPr>
          <w:b/>
          <w:highlight w:val="white"/>
        </w:rPr>
      </w:pPr>
      <w:r>
        <w:rPr>
          <w:b/>
          <w:highlight w:val="white"/>
        </w:rPr>
        <w:t>2023</w:t>
      </w:r>
    </w:p>
    <w:p w14:paraId="23560C5A" w14:textId="77777777" w:rsidR="00FF700F" w:rsidRDefault="00FF700F" w:rsidP="00871EC5">
      <w:pPr>
        <w:spacing w:line="360" w:lineRule="auto"/>
      </w:pPr>
    </w:p>
    <w:sdt>
      <w:sdtPr>
        <w:rPr>
          <w:rFonts w:eastAsia="Times New Roman" w:cs="Times New Roman"/>
          <w:szCs w:val="24"/>
          <w:lang w:val="es-ES"/>
        </w:rPr>
        <w:id w:val="-88579411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Cs w:val="22"/>
        </w:rPr>
      </w:sdtEndPr>
      <w:sdtContent>
        <w:p w14:paraId="3724B0F6" w14:textId="2E367D33" w:rsidR="00FF700F" w:rsidRDefault="0098049C" w:rsidP="00871EC5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after="0" w:line="360" w:lineRule="auto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ÍNDICE</w:t>
          </w:r>
        </w:p>
        <w:p w14:paraId="419F9AD7" w14:textId="77777777" w:rsidR="0098049C" w:rsidRPr="0098049C" w:rsidRDefault="0098049C" w:rsidP="00871EC5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after="0" w:line="360" w:lineRule="auto"/>
            <w:rPr>
              <w:b/>
              <w:color w:val="000000"/>
              <w:sz w:val="22"/>
            </w:rPr>
          </w:pPr>
        </w:p>
        <w:p w14:paraId="0624063D" w14:textId="2937D02B" w:rsidR="00794E2B" w:rsidRDefault="00FF700F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28581" w:history="1">
            <w:r w:rsidR="00794E2B" w:rsidRPr="001828F2">
              <w:rPr>
                <w:rStyle w:val="Hipervnculo"/>
                <w:noProof/>
              </w:rPr>
              <w:t>1.1.</w:t>
            </w:r>
            <w:r w:rsidR="00794E2B"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="00794E2B" w:rsidRPr="001828F2">
              <w:rPr>
                <w:rStyle w:val="Hipervnculo"/>
                <w:noProof/>
              </w:rPr>
              <w:t>Introducción</w:t>
            </w:r>
            <w:r w:rsidR="00794E2B">
              <w:rPr>
                <w:noProof/>
                <w:webHidden/>
              </w:rPr>
              <w:tab/>
            </w:r>
            <w:r w:rsidR="00794E2B">
              <w:rPr>
                <w:noProof/>
                <w:webHidden/>
              </w:rPr>
              <w:fldChar w:fldCharType="begin"/>
            </w:r>
            <w:r w:rsidR="00794E2B">
              <w:rPr>
                <w:noProof/>
                <w:webHidden/>
              </w:rPr>
              <w:instrText xml:space="preserve"> PAGEREF _Toc136628581 \h </w:instrText>
            </w:r>
            <w:r w:rsidR="00794E2B">
              <w:rPr>
                <w:noProof/>
                <w:webHidden/>
              </w:rPr>
            </w:r>
            <w:r w:rsidR="00794E2B">
              <w:rPr>
                <w:noProof/>
                <w:webHidden/>
              </w:rPr>
              <w:fldChar w:fldCharType="separate"/>
            </w:r>
            <w:r w:rsidR="00794E2B">
              <w:rPr>
                <w:noProof/>
                <w:webHidden/>
              </w:rPr>
              <w:t>1</w:t>
            </w:r>
            <w:r w:rsidR="00794E2B">
              <w:rPr>
                <w:noProof/>
                <w:webHidden/>
              </w:rPr>
              <w:fldChar w:fldCharType="end"/>
            </w:r>
          </w:hyperlink>
        </w:p>
        <w:p w14:paraId="2F0FF65A" w14:textId="4C7DDB6F" w:rsidR="00794E2B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36628582" w:history="1">
            <w:r w:rsidR="00794E2B" w:rsidRPr="001828F2">
              <w:rPr>
                <w:rStyle w:val="Hipervnculo"/>
                <w:noProof/>
              </w:rPr>
              <w:t>1.2.</w:t>
            </w:r>
            <w:r w:rsidR="00794E2B"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="00794E2B" w:rsidRPr="001828F2">
              <w:rPr>
                <w:rStyle w:val="Hipervnculo"/>
                <w:noProof/>
              </w:rPr>
              <w:t>Antecedentes</w:t>
            </w:r>
            <w:r w:rsidR="00794E2B">
              <w:rPr>
                <w:noProof/>
                <w:webHidden/>
              </w:rPr>
              <w:tab/>
            </w:r>
            <w:r w:rsidR="00794E2B">
              <w:rPr>
                <w:noProof/>
                <w:webHidden/>
              </w:rPr>
              <w:fldChar w:fldCharType="begin"/>
            </w:r>
            <w:r w:rsidR="00794E2B">
              <w:rPr>
                <w:noProof/>
                <w:webHidden/>
              </w:rPr>
              <w:instrText xml:space="preserve"> PAGEREF _Toc136628582 \h </w:instrText>
            </w:r>
            <w:r w:rsidR="00794E2B">
              <w:rPr>
                <w:noProof/>
                <w:webHidden/>
              </w:rPr>
            </w:r>
            <w:r w:rsidR="00794E2B">
              <w:rPr>
                <w:noProof/>
                <w:webHidden/>
              </w:rPr>
              <w:fldChar w:fldCharType="separate"/>
            </w:r>
            <w:r w:rsidR="00794E2B">
              <w:rPr>
                <w:noProof/>
                <w:webHidden/>
              </w:rPr>
              <w:t>1</w:t>
            </w:r>
            <w:r w:rsidR="00794E2B">
              <w:rPr>
                <w:noProof/>
                <w:webHidden/>
              </w:rPr>
              <w:fldChar w:fldCharType="end"/>
            </w:r>
          </w:hyperlink>
        </w:p>
        <w:p w14:paraId="126AAA46" w14:textId="213FE88C" w:rsidR="00794E2B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36628583" w:history="1">
            <w:r w:rsidR="00794E2B" w:rsidRPr="001828F2">
              <w:rPr>
                <w:rStyle w:val="Hipervnculo"/>
                <w:noProof/>
              </w:rPr>
              <w:t>1.3.</w:t>
            </w:r>
            <w:r w:rsidR="00794E2B"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="00794E2B" w:rsidRPr="001828F2">
              <w:rPr>
                <w:rStyle w:val="Hipervnculo"/>
                <w:noProof/>
              </w:rPr>
              <w:t>Estado de Arte</w:t>
            </w:r>
            <w:r w:rsidR="00794E2B">
              <w:rPr>
                <w:noProof/>
                <w:webHidden/>
              </w:rPr>
              <w:tab/>
            </w:r>
            <w:r w:rsidR="00794E2B">
              <w:rPr>
                <w:noProof/>
                <w:webHidden/>
              </w:rPr>
              <w:fldChar w:fldCharType="begin"/>
            </w:r>
            <w:r w:rsidR="00794E2B">
              <w:rPr>
                <w:noProof/>
                <w:webHidden/>
              </w:rPr>
              <w:instrText xml:space="preserve"> PAGEREF _Toc136628583 \h </w:instrText>
            </w:r>
            <w:r w:rsidR="00794E2B">
              <w:rPr>
                <w:noProof/>
                <w:webHidden/>
              </w:rPr>
            </w:r>
            <w:r w:rsidR="00794E2B">
              <w:rPr>
                <w:noProof/>
                <w:webHidden/>
              </w:rPr>
              <w:fldChar w:fldCharType="separate"/>
            </w:r>
            <w:r w:rsidR="00794E2B">
              <w:rPr>
                <w:noProof/>
                <w:webHidden/>
              </w:rPr>
              <w:t>2</w:t>
            </w:r>
            <w:r w:rsidR="00794E2B">
              <w:rPr>
                <w:noProof/>
                <w:webHidden/>
              </w:rPr>
              <w:fldChar w:fldCharType="end"/>
            </w:r>
          </w:hyperlink>
        </w:p>
        <w:p w14:paraId="2112EF29" w14:textId="7DACC4D5" w:rsidR="00794E2B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36628584" w:history="1">
            <w:r w:rsidR="00794E2B" w:rsidRPr="001828F2">
              <w:rPr>
                <w:rStyle w:val="Hipervnculo"/>
                <w:noProof/>
              </w:rPr>
              <w:t>1.4.</w:t>
            </w:r>
            <w:r w:rsidR="00794E2B"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="00794E2B" w:rsidRPr="001828F2">
              <w:rPr>
                <w:rStyle w:val="Hipervnculo"/>
                <w:noProof/>
              </w:rPr>
              <w:t>Descripción del problema</w:t>
            </w:r>
            <w:r w:rsidR="00794E2B">
              <w:rPr>
                <w:noProof/>
                <w:webHidden/>
              </w:rPr>
              <w:tab/>
            </w:r>
            <w:r w:rsidR="00794E2B">
              <w:rPr>
                <w:noProof/>
                <w:webHidden/>
              </w:rPr>
              <w:fldChar w:fldCharType="begin"/>
            </w:r>
            <w:r w:rsidR="00794E2B">
              <w:rPr>
                <w:noProof/>
                <w:webHidden/>
              </w:rPr>
              <w:instrText xml:space="preserve"> PAGEREF _Toc136628584 \h </w:instrText>
            </w:r>
            <w:r w:rsidR="00794E2B">
              <w:rPr>
                <w:noProof/>
                <w:webHidden/>
              </w:rPr>
            </w:r>
            <w:r w:rsidR="00794E2B">
              <w:rPr>
                <w:noProof/>
                <w:webHidden/>
              </w:rPr>
              <w:fldChar w:fldCharType="separate"/>
            </w:r>
            <w:r w:rsidR="00794E2B">
              <w:rPr>
                <w:noProof/>
                <w:webHidden/>
              </w:rPr>
              <w:t>5</w:t>
            </w:r>
            <w:r w:rsidR="00794E2B">
              <w:rPr>
                <w:noProof/>
                <w:webHidden/>
              </w:rPr>
              <w:fldChar w:fldCharType="end"/>
            </w:r>
          </w:hyperlink>
        </w:p>
        <w:p w14:paraId="6E6DC66B" w14:textId="22EB7B72" w:rsidR="00794E2B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36628585" w:history="1">
            <w:r w:rsidR="00794E2B" w:rsidRPr="001828F2">
              <w:rPr>
                <w:rStyle w:val="Hipervnculo"/>
                <w:noProof/>
              </w:rPr>
              <w:t>1.5.</w:t>
            </w:r>
            <w:r w:rsidR="00794E2B"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="00794E2B" w:rsidRPr="001828F2">
              <w:rPr>
                <w:rStyle w:val="Hipervnculo"/>
                <w:noProof/>
              </w:rPr>
              <w:t>Formulación del Problema</w:t>
            </w:r>
            <w:r w:rsidR="00794E2B">
              <w:rPr>
                <w:noProof/>
                <w:webHidden/>
              </w:rPr>
              <w:tab/>
            </w:r>
            <w:r w:rsidR="00794E2B">
              <w:rPr>
                <w:noProof/>
                <w:webHidden/>
              </w:rPr>
              <w:fldChar w:fldCharType="begin"/>
            </w:r>
            <w:r w:rsidR="00794E2B">
              <w:rPr>
                <w:noProof/>
                <w:webHidden/>
              </w:rPr>
              <w:instrText xml:space="preserve"> PAGEREF _Toc136628585 \h </w:instrText>
            </w:r>
            <w:r w:rsidR="00794E2B">
              <w:rPr>
                <w:noProof/>
                <w:webHidden/>
              </w:rPr>
            </w:r>
            <w:r w:rsidR="00794E2B">
              <w:rPr>
                <w:noProof/>
                <w:webHidden/>
              </w:rPr>
              <w:fldChar w:fldCharType="separate"/>
            </w:r>
            <w:r w:rsidR="00794E2B">
              <w:rPr>
                <w:noProof/>
                <w:webHidden/>
              </w:rPr>
              <w:t>5</w:t>
            </w:r>
            <w:r w:rsidR="00794E2B">
              <w:rPr>
                <w:noProof/>
                <w:webHidden/>
              </w:rPr>
              <w:fldChar w:fldCharType="end"/>
            </w:r>
          </w:hyperlink>
        </w:p>
        <w:p w14:paraId="0461DE80" w14:textId="1F38DDA4" w:rsidR="00794E2B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36628586" w:history="1">
            <w:r w:rsidR="00794E2B" w:rsidRPr="001828F2">
              <w:rPr>
                <w:rStyle w:val="Hipervnculo"/>
                <w:rFonts w:eastAsia="Times New Roman" w:cs="Times New Roman"/>
                <w:noProof/>
              </w:rPr>
              <w:t>1.6.</w:t>
            </w:r>
            <w:r w:rsidR="00794E2B"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="00794E2B" w:rsidRPr="001828F2">
              <w:rPr>
                <w:rStyle w:val="Hipervnculo"/>
                <w:rFonts w:eastAsia="Times New Roman" w:cs="Times New Roman"/>
                <w:noProof/>
              </w:rPr>
              <w:t>Objetivo</w:t>
            </w:r>
            <w:r w:rsidR="00794E2B">
              <w:rPr>
                <w:noProof/>
                <w:webHidden/>
              </w:rPr>
              <w:tab/>
            </w:r>
            <w:r w:rsidR="00794E2B">
              <w:rPr>
                <w:noProof/>
                <w:webHidden/>
              </w:rPr>
              <w:fldChar w:fldCharType="begin"/>
            </w:r>
            <w:r w:rsidR="00794E2B">
              <w:rPr>
                <w:noProof/>
                <w:webHidden/>
              </w:rPr>
              <w:instrText xml:space="preserve"> PAGEREF _Toc136628586 \h </w:instrText>
            </w:r>
            <w:r w:rsidR="00794E2B">
              <w:rPr>
                <w:noProof/>
                <w:webHidden/>
              </w:rPr>
            </w:r>
            <w:r w:rsidR="00794E2B">
              <w:rPr>
                <w:noProof/>
                <w:webHidden/>
              </w:rPr>
              <w:fldChar w:fldCharType="separate"/>
            </w:r>
            <w:r w:rsidR="00794E2B">
              <w:rPr>
                <w:noProof/>
                <w:webHidden/>
              </w:rPr>
              <w:t>6</w:t>
            </w:r>
            <w:r w:rsidR="00794E2B">
              <w:rPr>
                <w:noProof/>
                <w:webHidden/>
              </w:rPr>
              <w:fldChar w:fldCharType="end"/>
            </w:r>
          </w:hyperlink>
        </w:p>
        <w:p w14:paraId="39A19012" w14:textId="7AA1DAA1" w:rsidR="00794E2B" w:rsidRDefault="0000000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36628587" w:history="1">
            <w:r w:rsidR="00794E2B" w:rsidRPr="001828F2">
              <w:rPr>
                <w:rStyle w:val="Hipervnculo"/>
                <w:noProof/>
              </w:rPr>
              <w:t>1.6.1.</w:t>
            </w:r>
            <w:r w:rsidR="00794E2B"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="00794E2B" w:rsidRPr="001828F2">
              <w:rPr>
                <w:rStyle w:val="Hipervnculo"/>
                <w:noProof/>
              </w:rPr>
              <w:t>Objetivo general</w:t>
            </w:r>
            <w:r w:rsidR="00794E2B">
              <w:rPr>
                <w:noProof/>
                <w:webHidden/>
              </w:rPr>
              <w:tab/>
            </w:r>
            <w:r w:rsidR="00794E2B">
              <w:rPr>
                <w:noProof/>
                <w:webHidden/>
              </w:rPr>
              <w:fldChar w:fldCharType="begin"/>
            </w:r>
            <w:r w:rsidR="00794E2B">
              <w:rPr>
                <w:noProof/>
                <w:webHidden/>
              </w:rPr>
              <w:instrText xml:space="preserve"> PAGEREF _Toc136628587 \h </w:instrText>
            </w:r>
            <w:r w:rsidR="00794E2B">
              <w:rPr>
                <w:noProof/>
                <w:webHidden/>
              </w:rPr>
            </w:r>
            <w:r w:rsidR="00794E2B">
              <w:rPr>
                <w:noProof/>
                <w:webHidden/>
              </w:rPr>
              <w:fldChar w:fldCharType="separate"/>
            </w:r>
            <w:r w:rsidR="00794E2B">
              <w:rPr>
                <w:noProof/>
                <w:webHidden/>
              </w:rPr>
              <w:t>6</w:t>
            </w:r>
            <w:r w:rsidR="00794E2B">
              <w:rPr>
                <w:noProof/>
                <w:webHidden/>
              </w:rPr>
              <w:fldChar w:fldCharType="end"/>
            </w:r>
          </w:hyperlink>
        </w:p>
        <w:p w14:paraId="0620C587" w14:textId="12B050EC" w:rsidR="00794E2B" w:rsidRDefault="0000000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36628588" w:history="1">
            <w:r w:rsidR="00794E2B" w:rsidRPr="001828F2">
              <w:rPr>
                <w:rStyle w:val="Hipervnculo"/>
                <w:noProof/>
              </w:rPr>
              <w:t>1.6.2.</w:t>
            </w:r>
            <w:r w:rsidR="00794E2B"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="00794E2B" w:rsidRPr="001828F2">
              <w:rPr>
                <w:rStyle w:val="Hipervnculo"/>
                <w:noProof/>
              </w:rPr>
              <w:t>Objetivos específicos:</w:t>
            </w:r>
            <w:r w:rsidR="00794E2B">
              <w:rPr>
                <w:noProof/>
                <w:webHidden/>
              </w:rPr>
              <w:tab/>
            </w:r>
            <w:r w:rsidR="00794E2B">
              <w:rPr>
                <w:noProof/>
                <w:webHidden/>
              </w:rPr>
              <w:fldChar w:fldCharType="begin"/>
            </w:r>
            <w:r w:rsidR="00794E2B">
              <w:rPr>
                <w:noProof/>
                <w:webHidden/>
              </w:rPr>
              <w:instrText xml:space="preserve"> PAGEREF _Toc136628588 \h </w:instrText>
            </w:r>
            <w:r w:rsidR="00794E2B">
              <w:rPr>
                <w:noProof/>
                <w:webHidden/>
              </w:rPr>
            </w:r>
            <w:r w:rsidR="00794E2B">
              <w:rPr>
                <w:noProof/>
                <w:webHidden/>
              </w:rPr>
              <w:fldChar w:fldCharType="separate"/>
            </w:r>
            <w:r w:rsidR="00794E2B">
              <w:rPr>
                <w:noProof/>
                <w:webHidden/>
              </w:rPr>
              <w:t>6</w:t>
            </w:r>
            <w:r w:rsidR="00794E2B">
              <w:rPr>
                <w:noProof/>
                <w:webHidden/>
              </w:rPr>
              <w:fldChar w:fldCharType="end"/>
            </w:r>
          </w:hyperlink>
        </w:p>
        <w:p w14:paraId="32468E5B" w14:textId="3F7FB0DE" w:rsidR="00794E2B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36628589" w:history="1">
            <w:r w:rsidR="00794E2B" w:rsidRPr="001828F2">
              <w:rPr>
                <w:rStyle w:val="Hipervnculo"/>
                <w:rFonts w:eastAsia="Times New Roman" w:cs="Times New Roman"/>
                <w:noProof/>
              </w:rPr>
              <w:t>1.7.</w:t>
            </w:r>
            <w:r w:rsidR="00794E2B"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="00794E2B" w:rsidRPr="001828F2">
              <w:rPr>
                <w:rStyle w:val="Hipervnculo"/>
                <w:rFonts w:eastAsia="Times New Roman" w:cs="Times New Roman"/>
                <w:noProof/>
              </w:rPr>
              <w:t>Justificación</w:t>
            </w:r>
            <w:r w:rsidR="00794E2B">
              <w:rPr>
                <w:noProof/>
                <w:webHidden/>
              </w:rPr>
              <w:tab/>
            </w:r>
            <w:r w:rsidR="00794E2B">
              <w:rPr>
                <w:noProof/>
                <w:webHidden/>
              </w:rPr>
              <w:fldChar w:fldCharType="begin"/>
            </w:r>
            <w:r w:rsidR="00794E2B">
              <w:rPr>
                <w:noProof/>
                <w:webHidden/>
              </w:rPr>
              <w:instrText xml:space="preserve"> PAGEREF _Toc136628589 \h </w:instrText>
            </w:r>
            <w:r w:rsidR="00794E2B">
              <w:rPr>
                <w:noProof/>
                <w:webHidden/>
              </w:rPr>
            </w:r>
            <w:r w:rsidR="00794E2B">
              <w:rPr>
                <w:noProof/>
                <w:webHidden/>
              </w:rPr>
              <w:fldChar w:fldCharType="separate"/>
            </w:r>
            <w:r w:rsidR="00794E2B">
              <w:rPr>
                <w:noProof/>
                <w:webHidden/>
              </w:rPr>
              <w:t>6</w:t>
            </w:r>
            <w:r w:rsidR="00794E2B">
              <w:rPr>
                <w:noProof/>
                <w:webHidden/>
              </w:rPr>
              <w:fldChar w:fldCharType="end"/>
            </w:r>
          </w:hyperlink>
        </w:p>
        <w:p w14:paraId="57D00961" w14:textId="3F821C3D" w:rsidR="00794E2B" w:rsidRDefault="0000000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36628590" w:history="1">
            <w:r w:rsidR="00794E2B" w:rsidRPr="001828F2">
              <w:rPr>
                <w:rStyle w:val="Hipervnculo"/>
                <w:noProof/>
              </w:rPr>
              <w:t>1.7.1.</w:t>
            </w:r>
            <w:r w:rsidR="00794E2B"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="00794E2B" w:rsidRPr="001828F2">
              <w:rPr>
                <w:rStyle w:val="Hipervnculo"/>
                <w:noProof/>
              </w:rPr>
              <w:t>Justificación Técnica</w:t>
            </w:r>
            <w:r w:rsidR="00794E2B">
              <w:rPr>
                <w:noProof/>
                <w:webHidden/>
              </w:rPr>
              <w:tab/>
            </w:r>
            <w:r w:rsidR="00794E2B">
              <w:rPr>
                <w:noProof/>
                <w:webHidden/>
              </w:rPr>
              <w:fldChar w:fldCharType="begin"/>
            </w:r>
            <w:r w:rsidR="00794E2B">
              <w:rPr>
                <w:noProof/>
                <w:webHidden/>
              </w:rPr>
              <w:instrText xml:space="preserve"> PAGEREF _Toc136628590 \h </w:instrText>
            </w:r>
            <w:r w:rsidR="00794E2B">
              <w:rPr>
                <w:noProof/>
                <w:webHidden/>
              </w:rPr>
            </w:r>
            <w:r w:rsidR="00794E2B">
              <w:rPr>
                <w:noProof/>
                <w:webHidden/>
              </w:rPr>
              <w:fldChar w:fldCharType="separate"/>
            </w:r>
            <w:r w:rsidR="00794E2B">
              <w:rPr>
                <w:noProof/>
                <w:webHidden/>
              </w:rPr>
              <w:t>6</w:t>
            </w:r>
            <w:r w:rsidR="00794E2B">
              <w:rPr>
                <w:noProof/>
                <w:webHidden/>
              </w:rPr>
              <w:fldChar w:fldCharType="end"/>
            </w:r>
          </w:hyperlink>
        </w:p>
        <w:p w14:paraId="6304C3A6" w14:textId="0BEBE6B7" w:rsidR="00794E2B" w:rsidRDefault="0000000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36628591" w:history="1">
            <w:r w:rsidR="00794E2B" w:rsidRPr="001828F2">
              <w:rPr>
                <w:rStyle w:val="Hipervnculo"/>
                <w:noProof/>
              </w:rPr>
              <w:t>1.7.2.</w:t>
            </w:r>
            <w:r w:rsidR="00794E2B"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="00794E2B" w:rsidRPr="001828F2">
              <w:rPr>
                <w:rStyle w:val="Hipervnculo"/>
                <w:noProof/>
              </w:rPr>
              <w:t>Justificación Social</w:t>
            </w:r>
            <w:r w:rsidR="00794E2B">
              <w:rPr>
                <w:noProof/>
                <w:webHidden/>
              </w:rPr>
              <w:tab/>
            </w:r>
            <w:r w:rsidR="00794E2B">
              <w:rPr>
                <w:noProof/>
                <w:webHidden/>
              </w:rPr>
              <w:fldChar w:fldCharType="begin"/>
            </w:r>
            <w:r w:rsidR="00794E2B">
              <w:rPr>
                <w:noProof/>
                <w:webHidden/>
              </w:rPr>
              <w:instrText xml:space="preserve"> PAGEREF _Toc136628591 \h </w:instrText>
            </w:r>
            <w:r w:rsidR="00794E2B">
              <w:rPr>
                <w:noProof/>
                <w:webHidden/>
              </w:rPr>
            </w:r>
            <w:r w:rsidR="00794E2B">
              <w:rPr>
                <w:noProof/>
                <w:webHidden/>
              </w:rPr>
              <w:fldChar w:fldCharType="separate"/>
            </w:r>
            <w:r w:rsidR="00794E2B">
              <w:rPr>
                <w:noProof/>
                <w:webHidden/>
              </w:rPr>
              <w:t>7</w:t>
            </w:r>
            <w:r w:rsidR="00794E2B">
              <w:rPr>
                <w:noProof/>
                <w:webHidden/>
              </w:rPr>
              <w:fldChar w:fldCharType="end"/>
            </w:r>
          </w:hyperlink>
        </w:p>
        <w:p w14:paraId="48D2A958" w14:textId="56C1CA80" w:rsidR="00794E2B" w:rsidRDefault="0000000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36628592" w:history="1">
            <w:r w:rsidR="00794E2B" w:rsidRPr="001828F2">
              <w:rPr>
                <w:rStyle w:val="Hipervnculo"/>
                <w:noProof/>
              </w:rPr>
              <w:t>1.7.3.</w:t>
            </w:r>
            <w:r w:rsidR="00794E2B"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="00794E2B" w:rsidRPr="001828F2">
              <w:rPr>
                <w:rStyle w:val="Hipervnculo"/>
                <w:noProof/>
              </w:rPr>
              <w:t>Justificación Económica</w:t>
            </w:r>
            <w:r w:rsidR="00794E2B">
              <w:rPr>
                <w:noProof/>
                <w:webHidden/>
              </w:rPr>
              <w:tab/>
            </w:r>
            <w:r w:rsidR="00794E2B">
              <w:rPr>
                <w:noProof/>
                <w:webHidden/>
              </w:rPr>
              <w:fldChar w:fldCharType="begin"/>
            </w:r>
            <w:r w:rsidR="00794E2B">
              <w:rPr>
                <w:noProof/>
                <w:webHidden/>
              </w:rPr>
              <w:instrText xml:space="preserve"> PAGEREF _Toc136628592 \h </w:instrText>
            </w:r>
            <w:r w:rsidR="00794E2B">
              <w:rPr>
                <w:noProof/>
                <w:webHidden/>
              </w:rPr>
            </w:r>
            <w:r w:rsidR="00794E2B">
              <w:rPr>
                <w:noProof/>
                <w:webHidden/>
              </w:rPr>
              <w:fldChar w:fldCharType="separate"/>
            </w:r>
            <w:r w:rsidR="00794E2B">
              <w:rPr>
                <w:noProof/>
                <w:webHidden/>
              </w:rPr>
              <w:t>7</w:t>
            </w:r>
            <w:r w:rsidR="00794E2B">
              <w:rPr>
                <w:noProof/>
                <w:webHidden/>
              </w:rPr>
              <w:fldChar w:fldCharType="end"/>
            </w:r>
          </w:hyperlink>
        </w:p>
        <w:p w14:paraId="54B78057" w14:textId="668604CD" w:rsidR="00794E2B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36628593" w:history="1">
            <w:r w:rsidR="00794E2B" w:rsidRPr="001828F2">
              <w:rPr>
                <w:rStyle w:val="Hipervnculo"/>
                <w:noProof/>
              </w:rPr>
              <w:t>1.8.</w:t>
            </w:r>
            <w:r w:rsidR="00794E2B"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="00794E2B" w:rsidRPr="001828F2">
              <w:rPr>
                <w:rStyle w:val="Hipervnculo"/>
                <w:noProof/>
              </w:rPr>
              <w:t>Metodología</w:t>
            </w:r>
            <w:r w:rsidR="00794E2B">
              <w:rPr>
                <w:noProof/>
                <w:webHidden/>
              </w:rPr>
              <w:tab/>
            </w:r>
            <w:r w:rsidR="00794E2B">
              <w:rPr>
                <w:noProof/>
                <w:webHidden/>
              </w:rPr>
              <w:fldChar w:fldCharType="begin"/>
            </w:r>
            <w:r w:rsidR="00794E2B">
              <w:rPr>
                <w:noProof/>
                <w:webHidden/>
              </w:rPr>
              <w:instrText xml:space="preserve"> PAGEREF _Toc136628593 \h </w:instrText>
            </w:r>
            <w:r w:rsidR="00794E2B">
              <w:rPr>
                <w:noProof/>
                <w:webHidden/>
              </w:rPr>
            </w:r>
            <w:r w:rsidR="00794E2B">
              <w:rPr>
                <w:noProof/>
                <w:webHidden/>
              </w:rPr>
              <w:fldChar w:fldCharType="separate"/>
            </w:r>
            <w:r w:rsidR="00794E2B">
              <w:rPr>
                <w:noProof/>
                <w:webHidden/>
              </w:rPr>
              <w:t>8</w:t>
            </w:r>
            <w:r w:rsidR="00794E2B">
              <w:rPr>
                <w:noProof/>
                <w:webHidden/>
              </w:rPr>
              <w:fldChar w:fldCharType="end"/>
            </w:r>
          </w:hyperlink>
        </w:p>
        <w:p w14:paraId="1EC36E9C" w14:textId="071E2464" w:rsidR="00794E2B" w:rsidRDefault="0000000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36628594" w:history="1">
            <w:r w:rsidR="00794E2B" w:rsidRPr="001828F2">
              <w:rPr>
                <w:rStyle w:val="Hipervnculo"/>
                <w:noProof/>
              </w:rPr>
              <w:t>1.9.</w:t>
            </w:r>
            <w:r w:rsidR="00794E2B"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="00794E2B" w:rsidRPr="001828F2">
              <w:rPr>
                <w:rStyle w:val="Hipervnculo"/>
                <w:noProof/>
              </w:rPr>
              <w:t>Alcances:</w:t>
            </w:r>
            <w:r w:rsidR="00794E2B">
              <w:rPr>
                <w:noProof/>
                <w:webHidden/>
              </w:rPr>
              <w:tab/>
            </w:r>
            <w:r w:rsidR="00794E2B">
              <w:rPr>
                <w:noProof/>
                <w:webHidden/>
              </w:rPr>
              <w:fldChar w:fldCharType="begin"/>
            </w:r>
            <w:r w:rsidR="00794E2B">
              <w:rPr>
                <w:noProof/>
                <w:webHidden/>
              </w:rPr>
              <w:instrText xml:space="preserve"> PAGEREF _Toc136628594 \h </w:instrText>
            </w:r>
            <w:r w:rsidR="00794E2B">
              <w:rPr>
                <w:noProof/>
                <w:webHidden/>
              </w:rPr>
            </w:r>
            <w:r w:rsidR="00794E2B">
              <w:rPr>
                <w:noProof/>
                <w:webHidden/>
              </w:rPr>
              <w:fldChar w:fldCharType="separate"/>
            </w:r>
            <w:r w:rsidR="00794E2B">
              <w:rPr>
                <w:noProof/>
                <w:webHidden/>
              </w:rPr>
              <w:t>12</w:t>
            </w:r>
            <w:r w:rsidR="00794E2B">
              <w:rPr>
                <w:noProof/>
                <w:webHidden/>
              </w:rPr>
              <w:fldChar w:fldCharType="end"/>
            </w:r>
          </w:hyperlink>
        </w:p>
        <w:p w14:paraId="4A772AD1" w14:textId="5AC2FB41" w:rsidR="00794E2B" w:rsidRDefault="00000000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36628595" w:history="1">
            <w:r w:rsidR="00794E2B" w:rsidRPr="001828F2">
              <w:rPr>
                <w:rStyle w:val="Hipervnculo"/>
                <w:noProof/>
              </w:rPr>
              <w:t>1.10.</w:t>
            </w:r>
            <w:r w:rsidR="00794E2B"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="00794E2B" w:rsidRPr="001828F2">
              <w:rPr>
                <w:rStyle w:val="Hipervnculo"/>
                <w:rFonts w:eastAsia="Times New Roman" w:cs="Times New Roman"/>
                <w:noProof/>
              </w:rPr>
              <w:t>Cronograma</w:t>
            </w:r>
            <w:r w:rsidR="00794E2B" w:rsidRPr="001828F2">
              <w:rPr>
                <w:rStyle w:val="Hipervnculo"/>
                <w:noProof/>
              </w:rPr>
              <w:t>:</w:t>
            </w:r>
            <w:r w:rsidR="00794E2B">
              <w:rPr>
                <w:noProof/>
                <w:webHidden/>
              </w:rPr>
              <w:tab/>
            </w:r>
            <w:r w:rsidR="00794E2B">
              <w:rPr>
                <w:noProof/>
                <w:webHidden/>
              </w:rPr>
              <w:fldChar w:fldCharType="begin"/>
            </w:r>
            <w:r w:rsidR="00794E2B">
              <w:rPr>
                <w:noProof/>
                <w:webHidden/>
              </w:rPr>
              <w:instrText xml:space="preserve"> PAGEREF _Toc136628595 \h </w:instrText>
            </w:r>
            <w:r w:rsidR="00794E2B">
              <w:rPr>
                <w:noProof/>
                <w:webHidden/>
              </w:rPr>
            </w:r>
            <w:r w:rsidR="00794E2B">
              <w:rPr>
                <w:noProof/>
                <w:webHidden/>
              </w:rPr>
              <w:fldChar w:fldCharType="separate"/>
            </w:r>
            <w:r w:rsidR="00794E2B">
              <w:rPr>
                <w:noProof/>
                <w:webHidden/>
              </w:rPr>
              <w:t>13</w:t>
            </w:r>
            <w:r w:rsidR="00794E2B">
              <w:rPr>
                <w:noProof/>
                <w:webHidden/>
              </w:rPr>
              <w:fldChar w:fldCharType="end"/>
            </w:r>
          </w:hyperlink>
        </w:p>
        <w:p w14:paraId="58B26D17" w14:textId="7D494172" w:rsidR="00794E2B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36628596" w:history="1">
            <w:r w:rsidR="00794E2B" w:rsidRPr="001828F2">
              <w:rPr>
                <w:rStyle w:val="Hipervnculo"/>
                <w:noProof/>
                <w:lang w:val="es-ES"/>
              </w:rPr>
              <w:t>Bibliografía</w:t>
            </w:r>
            <w:r w:rsidR="00794E2B">
              <w:rPr>
                <w:noProof/>
                <w:webHidden/>
              </w:rPr>
              <w:tab/>
            </w:r>
            <w:r w:rsidR="00794E2B">
              <w:rPr>
                <w:noProof/>
                <w:webHidden/>
              </w:rPr>
              <w:fldChar w:fldCharType="begin"/>
            </w:r>
            <w:r w:rsidR="00794E2B">
              <w:rPr>
                <w:noProof/>
                <w:webHidden/>
              </w:rPr>
              <w:instrText xml:space="preserve"> PAGEREF _Toc136628596 \h </w:instrText>
            </w:r>
            <w:r w:rsidR="00794E2B">
              <w:rPr>
                <w:noProof/>
                <w:webHidden/>
              </w:rPr>
            </w:r>
            <w:r w:rsidR="00794E2B">
              <w:rPr>
                <w:noProof/>
                <w:webHidden/>
              </w:rPr>
              <w:fldChar w:fldCharType="separate"/>
            </w:r>
            <w:r w:rsidR="00794E2B">
              <w:rPr>
                <w:noProof/>
                <w:webHidden/>
              </w:rPr>
              <w:t>14</w:t>
            </w:r>
            <w:r w:rsidR="00794E2B">
              <w:rPr>
                <w:noProof/>
                <w:webHidden/>
              </w:rPr>
              <w:fldChar w:fldCharType="end"/>
            </w:r>
          </w:hyperlink>
        </w:p>
        <w:p w14:paraId="500FEB0A" w14:textId="5DAAE671" w:rsidR="00794E2B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36628597" w:history="1">
            <w:r w:rsidR="00794E2B" w:rsidRPr="001828F2">
              <w:rPr>
                <w:rStyle w:val="Hipervnculo"/>
                <w:noProof/>
              </w:rPr>
              <w:t>Anexos:</w:t>
            </w:r>
            <w:r w:rsidR="00794E2B">
              <w:rPr>
                <w:noProof/>
                <w:webHidden/>
              </w:rPr>
              <w:tab/>
            </w:r>
            <w:r w:rsidR="00794E2B">
              <w:rPr>
                <w:noProof/>
                <w:webHidden/>
              </w:rPr>
              <w:fldChar w:fldCharType="begin"/>
            </w:r>
            <w:r w:rsidR="00794E2B">
              <w:rPr>
                <w:noProof/>
                <w:webHidden/>
              </w:rPr>
              <w:instrText xml:space="preserve"> PAGEREF _Toc136628597 \h </w:instrText>
            </w:r>
            <w:r w:rsidR="00794E2B">
              <w:rPr>
                <w:noProof/>
                <w:webHidden/>
              </w:rPr>
            </w:r>
            <w:r w:rsidR="00794E2B">
              <w:rPr>
                <w:noProof/>
                <w:webHidden/>
              </w:rPr>
              <w:fldChar w:fldCharType="separate"/>
            </w:r>
            <w:r w:rsidR="00794E2B">
              <w:rPr>
                <w:noProof/>
                <w:webHidden/>
              </w:rPr>
              <w:t>15</w:t>
            </w:r>
            <w:r w:rsidR="00794E2B">
              <w:rPr>
                <w:noProof/>
                <w:webHidden/>
              </w:rPr>
              <w:fldChar w:fldCharType="end"/>
            </w:r>
          </w:hyperlink>
        </w:p>
        <w:p w14:paraId="0DB8B6C0" w14:textId="7939D688" w:rsidR="00794E2B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36628598" w:history="1">
            <w:r w:rsidR="00794E2B" w:rsidRPr="001828F2">
              <w:rPr>
                <w:rStyle w:val="Hipervnculo"/>
                <w:noProof/>
              </w:rPr>
              <w:t>Árbol del problema</w:t>
            </w:r>
            <w:r w:rsidR="00794E2B">
              <w:rPr>
                <w:noProof/>
                <w:webHidden/>
              </w:rPr>
              <w:tab/>
            </w:r>
            <w:r w:rsidR="00794E2B">
              <w:rPr>
                <w:noProof/>
                <w:webHidden/>
              </w:rPr>
              <w:fldChar w:fldCharType="begin"/>
            </w:r>
            <w:r w:rsidR="00794E2B">
              <w:rPr>
                <w:noProof/>
                <w:webHidden/>
              </w:rPr>
              <w:instrText xml:space="preserve"> PAGEREF _Toc136628598 \h </w:instrText>
            </w:r>
            <w:r w:rsidR="00794E2B">
              <w:rPr>
                <w:noProof/>
                <w:webHidden/>
              </w:rPr>
            </w:r>
            <w:r w:rsidR="00794E2B">
              <w:rPr>
                <w:noProof/>
                <w:webHidden/>
              </w:rPr>
              <w:fldChar w:fldCharType="separate"/>
            </w:r>
            <w:r w:rsidR="00794E2B">
              <w:rPr>
                <w:noProof/>
                <w:webHidden/>
              </w:rPr>
              <w:t>15</w:t>
            </w:r>
            <w:r w:rsidR="00794E2B">
              <w:rPr>
                <w:noProof/>
                <w:webHidden/>
              </w:rPr>
              <w:fldChar w:fldCharType="end"/>
            </w:r>
          </w:hyperlink>
        </w:p>
        <w:p w14:paraId="0247AE9C" w14:textId="5422BAF0" w:rsidR="00794E2B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36628599" w:history="1">
            <w:r w:rsidR="00794E2B" w:rsidRPr="001828F2">
              <w:rPr>
                <w:rStyle w:val="Hipervnculo"/>
                <w:noProof/>
              </w:rPr>
              <w:t>Árbol de Soluciones</w:t>
            </w:r>
            <w:r w:rsidR="00794E2B">
              <w:rPr>
                <w:noProof/>
                <w:webHidden/>
              </w:rPr>
              <w:tab/>
            </w:r>
            <w:r w:rsidR="00794E2B">
              <w:rPr>
                <w:noProof/>
                <w:webHidden/>
              </w:rPr>
              <w:fldChar w:fldCharType="begin"/>
            </w:r>
            <w:r w:rsidR="00794E2B">
              <w:rPr>
                <w:noProof/>
                <w:webHidden/>
              </w:rPr>
              <w:instrText xml:space="preserve"> PAGEREF _Toc136628599 \h </w:instrText>
            </w:r>
            <w:r w:rsidR="00794E2B">
              <w:rPr>
                <w:noProof/>
                <w:webHidden/>
              </w:rPr>
            </w:r>
            <w:r w:rsidR="00794E2B">
              <w:rPr>
                <w:noProof/>
                <w:webHidden/>
              </w:rPr>
              <w:fldChar w:fldCharType="separate"/>
            </w:r>
            <w:r w:rsidR="00794E2B">
              <w:rPr>
                <w:noProof/>
                <w:webHidden/>
              </w:rPr>
              <w:t>16</w:t>
            </w:r>
            <w:r w:rsidR="00794E2B">
              <w:rPr>
                <w:noProof/>
                <w:webHidden/>
              </w:rPr>
              <w:fldChar w:fldCharType="end"/>
            </w:r>
          </w:hyperlink>
        </w:p>
        <w:p w14:paraId="13023565" w14:textId="0DC6211F" w:rsidR="00794E2B" w:rsidRDefault="0000000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136628600" w:history="1">
            <w:r w:rsidR="00794E2B" w:rsidRPr="001828F2">
              <w:rPr>
                <w:rStyle w:val="Hipervnculo"/>
                <w:noProof/>
              </w:rPr>
              <w:t>Matriz del Marco Lógico</w:t>
            </w:r>
            <w:r w:rsidR="00794E2B">
              <w:rPr>
                <w:noProof/>
                <w:webHidden/>
              </w:rPr>
              <w:tab/>
            </w:r>
            <w:r w:rsidR="00794E2B">
              <w:rPr>
                <w:noProof/>
                <w:webHidden/>
              </w:rPr>
              <w:fldChar w:fldCharType="begin"/>
            </w:r>
            <w:r w:rsidR="00794E2B">
              <w:rPr>
                <w:noProof/>
                <w:webHidden/>
              </w:rPr>
              <w:instrText xml:space="preserve"> PAGEREF _Toc136628600 \h </w:instrText>
            </w:r>
            <w:r w:rsidR="00794E2B">
              <w:rPr>
                <w:noProof/>
                <w:webHidden/>
              </w:rPr>
            </w:r>
            <w:r w:rsidR="00794E2B">
              <w:rPr>
                <w:noProof/>
                <w:webHidden/>
              </w:rPr>
              <w:fldChar w:fldCharType="separate"/>
            </w:r>
            <w:r w:rsidR="00794E2B">
              <w:rPr>
                <w:noProof/>
                <w:webHidden/>
              </w:rPr>
              <w:t>17</w:t>
            </w:r>
            <w:r w:rsidR="00794E2B">
              <w:rPr>
                <w:noProof/>
                <w:webHidden/>
              </w:rPr>
              <w:fldChar w:fldCharType="end"/>
            </w:r>
          </w:hyperlink>
        </w:p>
        <w:p w14:paraId="6AB5FC6A" w14:textId="56C7294D" w:rsidR="00FF700F" w:rsidRDefault="00FF700F" w:rsidP="00871EC5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62A16EB5" w14:textId="77777777" w:rsidR="00FF700F" w:rsidRDefault="00FF700F" w:rsidP="00871EC5">
      <w:pPr>
        <w:spacing w:line="360" w:lineRule="auto"/>
      </w:pPr>
    </w:p>
    <w:p w14:paraId="66210DC9" w14:textId="77777777" w:rsidR="00FF700F" w:rsidRDefault="00FF700F" w:rsidP="00871EC5">
      <w:pPr>
        <w:spacing w:line="360" w:lineRule="auto"/>
        <w:rPr>
          <w:b/>
          <w:sz w:val="28"/>
          <w:szCs w:val="28"/>
        </w:rPr>
        <w:sectPr w:rsidR="00FF700F">
          <w:pgSz w:w="12240" w:h="15840"/>
          <w:pgMar w:top="1440" w:right="1440" w:bottom="1440" w:left="1440" w:header="709" w:footer="709" w:gutter="0"/>
          <w:pgNumType w:start="1"/>
          <w:cols w:space="720"/>
        </w:sectPr>
      </w:pPr>
    </w:p>
    <w:p w14:paraId="1D1AD7C6" w14:textId="77777777" w:rsidR="00FF700F" w:rsidRDefault="00FF700F" w:rsidP="00871EC5">
      <w:pPr>
        <w:pStyle w:val="Ttulo2"/>
        <w:numPr>
          <w:ilvl w:val="1"/>
          <w:numId w:val="3"/>
        </w:numPr>
        <w:spacing w:line="360" w:lineRule="auto"/>
      </w:pPr>
      <w:bookmarkStart w:id="0" w:name="_Toc136628581"/>
      <w:r>
        <w:lastRenderedPageBreak/>
        <w:t>Introducción</w:t>
      </w:r>
      <w:bookmarkEnd w:id="0"/>
    </w:p>
    <w:p w14:paraId="5DF85AF0" w14:textId="51D47505" w:rsidR="004C3CF9" w:rsidRDefault="004C3CF9" w:rsidP="004C3CF9">
      <w:pPr>
        <w:spacing w:line="360" w:lineRule="auto"/>
      </w:pPr>
      <w:r>
        <w:t>Los Tribunales Electorales Departamentales son el máximo nivel y autoridad del Órgano Electoral Plurinacional a nivel departamental, con jurisdicción y atribuciones en sus respectivos departamentos, bajo las directrices del Tribunal Supremo Electoral</w:t>
      </w:r>
      <w:sdt>
        <w:sdtPr>
          <w:id w:val="961843395"/>
          <w:citation/>
        </w:sdtPr>
        <w:sdtContent>
          <w:r>
            <w:fldChar w:fldCharType="begin"/>
          </w:r>
          <w:r>
            <w:rPr>
              <w:lang w:val="es-MX"/>
            </w:rPr>
            <w:instrText xml:space="preserve"> CITATION Ley \l 2058 </w:instrText>
          </w:r>
          <w:r>
            <w:fldChar w:fldCharType="separate"/>
          </w:r>
          <w:r w:rsidR="0089540B">
            <w:rPr>
              <w:noProof/>
              <w:lang w:val="es-MX"/>
            </w:rPr>
            <w:t xml:space="preserve"> (Ley 18 Articulo 31, Bolivia, 2010)</w:t>
          </w:r>
          <w:r>
            <w:fldChar w:fldCharType="end"/>
          </w:r>
        </w:sdtContent>
      </w:sdt>
      <w:r>
        <w:t>. Estos tribunales tienen diversas funciones, que incluyen la organización y supervisión del registro de ciudadanos habilitados para votar, la administración del padrón electoral, la convocatoria a elecciones, el registro de candidaturas, la implementación y administración del sistema de votación y el escrutinio de votos, la garantía de transparencia en el proceso electoral, y la resolución de impugnaciones y reclamaciones relacionadas con los procesos electorales.</w:t>
      </w:r>
    </w:p>
    <w:p w14:paraId="03BC0FA8" w14:textId="411AAEE5" w:rsidR="004C3CF9" w:rsidRDefault="004C3CF9" w:rsidP="004C3CF9">
      <w:pPr>
        <w:spacing w:line="360" w:lineRule="auto"/>
      </w:pPr>
      <w:r>
        <w:t xml:space="preserve">En el caso específico del Tribunal Electoral Departamental (TED) de Pando, este sección de Archivo y Biblioteca enfrenta dificultades en la gestión y manejo de archivos. La sección se encarga de la organización, clasificación y almacenamiento de todos los archivos del tribunal, como actas electorales, listas electorales, documentación de candidaturas, registros de votantes, recursos y apelaciones, entre otros. Sin embargo, debido a la realización en papel de estos procesos, la sección se ve limitada y obsoleta por la búsqueda manual de archivos y la falta de digitalización de los mismos lo que genera varios riesgos </w:t>
      </w:r>
      <w:r w:rsidR="00B767F7">
        <w:t>de dañarlos o perderlos.</w:t>
      </w:r>
    </w:p>
    <w:p w14:paraId="0FFCBB76" w14:textId="1A1143A8" w:rsidR="004C3CF9" w:rsidRDefault="004C3CF9" w:rsidP="004C3CF9">
      <w:pPr>
        <w:spacing w:line="360" w:lineRule="auto"/>
      </w:pPr>
      <w:r>
        <w:t>En este contexto, el presente proyecto tiene como objetivo desarrollar un sistema informático mediante la metodología de programación extrema para mejorar el sistema de gestión y manejo de archivos en la sección de Archivo y Biblioteca del Tribunal Electoral Departamental (TED) de Pando. Para lograrlo, se identificarán las funcionalidades requeridas a través de entrevistas con el personal de la sección, se definirá la arquitectura del sistema informático, se desarrollarán las funcionalidades identificadas y se realizarán pruebas exhaustivas del sistema.</w:t>
      </w:r>
    </w:p>
    <w:p w14:paraId="1E5EA377" w14:textId="758B04BC" w:rsidR="004C3CF9" w:rsidRDefault="004C3CF9" w:rsidP="004C3CF9">
      <w:pPr>
        <w:spacing w:line="360" w:lineRule="auto"/>
      </w:pPr>
      <w:r>
        <w:t>La justificación de este proyecto se basa en la necesidad de mejorar la accesibilidad, eficiencia y seguridad en la gestión de archivos del TED de Pando. La digitalización de archivos y la automatización de procesos permitirán reducir los riesgos asociados con los archivos físicos, como daños o pérdidas, errores en la organización y clasificación, y la pérdida de tiempo y recursos en la búsqueda de archivos. Además, el sistema informático mejorará la transparencia en el manejo de archivos, garantizará la seguridad de la información y facilitará el acceso rápido y seguro a la misma. Desde una perspectiva económica, la implementación del sistema informático permitirá reducir costos operativo</w:t>
      </w:r>
      <w:r w:rsidR="00B767F7">
        <w:t>s en la búsqueda o consulta de archivos</w:t>
      </w:r>
      <w:r>
        <w:t>.</w:t>
      </w:r>
    </w:p>
    <w:p w14:paraId="25E8BE42" w14:textId="6951C0F1" w:rsidR="004C3CF9" w:rsidRDefault="004C3CF9" w:rsidP="004C3CF9">
      <w:pPr>
        <w:spacing w:line="360" w:lineRule="auto"/>
      </w:pPr>
      <w:r>
        <w:lastRenderedPageBreak/>
        <w:t>Para fundamentar la importancia y viabilidad de este proyecto, se ha realizado un análisis del estado del arte, identificando proyectos similares desarrollados en instituciones educativas como la Universidad Mayor de San Andrés y la Universidad Pública del Alto. Estos proyectos han abordado problemáticas similares relacionadas con la gestión de archivos y han logrado resultados exitosos en términos de control, acceso y seguimiento de información. A través de la revisión de estos proyectos, se pueden extraer lecciones aprendidas y buenas prácticas que pueden ser aplicadas en el desarrollo del sistema informático del TED de Pando</w:t>
      </w:r>
      <w:r w:rsidR="00B767F7">
        <w:t>.</w:t>
      </w:r>
    </w:p>
    <w:p w14:paraId="2AD68DBD" w14:textId="78201705" w:rsidR="004C3CF9" w:rsidRDefault="004C3CF9" w:rsidP="004C3CF9">
      <w:pPr>
        <w:spacing w:line="360" w:lineRule="auto"/>
      </w:pPr>
      <w:r>
        <w:t>En este contexto, el presente proyecto tiene como objetivo desarrollar un sistema informático, utilizando la metodología de programación extrema, para mejorar el sistema de gestión y manejo de archivos en la sección de Archivo y Biblioteca del Tribunal Electoral Departamental (TED) de Pando.</w:t>
      </w:r>
    </w:p>
    <w:p w14:paraId="5089B86A" w14:textId="02201FBE" w:rsidR="004C3CF9" w:rsidRDefault="004C3CF9" w:rsidP="004C3CF9">
      <w:pPr>
        <w:spacing w:line="360" w:lineRule="auto"/>
      </w:pPr>
      <w:r>
        <w:t>La justificación de este proyecto radica en la necesidad de digitalización de archivos, la automatización de procesos, la mejora en la búsqueda y recuperación de archivos, la transparencia y seguridad de la información, así como el acceso más rápido y seguro a la información, la preservación y conservación de documentos importantes, la reducción de costos operativos y el incremento de la eficiencia en la gestión del tribunal electoral.</w:t>
      </w:r>
    </w:p>
    <w:p w14:paraId="29D49528" w14:textId="77777777" w:rsidR="00FF700F" w:rsidRDefault="00FF700F" w:rsidP="00871EC5">
      <w:pPr>
        <w:pStyle w:val="Ttulo2"/>
        <w:numPr>
          <w:ilvl w:val="1"/>
          <w:numId w:val="3"/>
        </w:numPr>
        <w:spacing w:line="360" w:lineRule="auto"/>
      </w:pPr>
      <w:bookmarkStart w:id="1" w:name="_Toc136628582"/>
      <w:r>
        <w:t>Antecedentes</w:t>
      </w:r>
      <w:bookmarkEnd w:id="1"/>
    </w:p>
    <w:p w14:paraId="28B71A18" w14:textId="1814E90B" w:rsidR="00670607" w:rsidRDefault="00670607" w:rsidP="00871EC5">
      <w:pPr>
        <w:spacing w:line="360" w:lineRule="auto"/>
      </w:pPr>
      <w:r>
        <w:t>“Los Tribunales Electorales Departamentales son el máximo nivel y autoridad del Órgano Electoral Plurinacional a nivel departamental, con jurisdicción y atribuciones en sus respectivos departamentos, bajo las directrices del Tribunal Supremo Electoral.”</w:t>
      </w:r>
      <w:sdt>
        <w:sdtPr>
          <w:id w:val="-420258949"/>
          <w:citation/>
        </w:sdtPr>
        <w:sdtContent>
          <w:r>
            <w:fldChar w:fldCharType="begin"/>
          </w:r>
          <w:r w:rsidR="00BD5976">
            <w:rPr>
              <w:lang w:val="es-ES"/>
            </w:rPr>
            <w:instrText xml:space="preserve">CITATION Ley \l 3082 </w:instrText>
          </w:r>
          <w:r>
            <w:fldChar w:fldCharType="separate"/>
          </w:r>
          <w:r w:rsidR="0089540B">
            <w:rPr>
              <w:noProof/>
              <w:lang w:val="es-ES"/>
            </w:rPr>
            <w:t xml:space="preserve"> (Ley 18 Articulo 31, Bolivia, 2010)</w:t>
          </w:r>
          <w:r>
            <w:fldChar w:fldCharType="end"/>
          </w:r>
        </w:sdtContent>
      </w:sdt>
    </w:p>
    <w:p w14:paraId="2C20EF32" w14:textId="24D1EB7B" w:rsidR="009C4FCB" w:rsidRDefault="009C4FCB" w:rsidP="00871EC5">
      <w:pPr>
        <w:spacing w:line="360" w:lineRule="auto"/>
      </w:pPr>
      <w:r>
        <w:t>Entre sus funciones se encuentran:</w:t>
      </w:r>
    </w:p>
    <w:p w14:paraId="068526BC" w14:textId="77777777" w:rsidR="009C4FCB" w:rsidRPr="003B00AA" w:rsidRDefault="009C4FCB" w:rsidP="00871EC5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/>
        </w:rPr>
      </w:pPr>
      <w:r w:rsidRPr="003B00AA">
        <w:rPr>
          <w:rFonts w:ascii="Times New Roman" w:hAnsi="Times New Roman"/>
        </w:rPr>
        <w:t>Organizar y supervisar el registro de ciudadanos habilitados para votar.</w:t>
      </w:r>
    </w:p>
    <w:p w14:paraId="3D2BBE68" w14:textId="77777777" w:rsidR="009C4FCB" w:rsidRPr="003B00AA" w:rsidRDefault="009C4FCB" w:rsidP="00871EC5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/>
        </w:rPr>
      </w:pPr>
      <w:r w:rsidRPr="003B00AA">
        <w:rPr>
          <w:rFonts w:ascii="Times New Roman" w:hAnsi="Times New Roman"/>
        </w:rPr>
        <w:t>Administrar el padrón electoral, que es la lista de electores elegibles en el departamento.</w:t>
      </w:r>
    </w:p>
    <w:p w14:paraId="523479E4" w14:textId="77777777" w:rsidR="009C4FCB" w:rsidRPr="003B00AA" w:rsidRDefault="009C4FCB" w:rsidP="00871EC5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/>
        </w:rPr>
      </w:pPr>
      <w:r w:rsidRPr="003B00AA">
        <w:rPr>
          <w:rFonts w:ascii="Times New Roman" w:hAnsi="Times New Roman"/>
        </w:rPr>
        <w:t>Convocar a elecciones y establecer el cronograma electoral.</w:t>
      </w:r>
    </w:p>
    <w:p w14:paraId="4234FF10" w14:textId="77777777" w:rsidR="009C4FCB" w:rsidRPr="003B00AA" w:rsidRDefault="009C4FCB" w:rsidP="00871EC5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/>
        </w:rPr>
      </w:pPr>
      <w:r w:rsidRPr="003B00AA">
        <w:rPr>
          <w:rFonts w:ascii="Times New Roman" w:hAnsi="Times New Roman"/>
        </w:rPr>
        <w:t>Recibir y registrar las candidaturas para los cargos electos.</w:t>
      </w:r>
    </w:p>
    <w:p w14:paraId="0629DD7C" w14:textId="77777777" w:rsidR="009C4FCB" w:rsidRPr="003B00AA" w:rsidRDefault="009C4FCB" w:rsidP="00871EC5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/>
        </w:rPr>
      </w:pPr>
      <w:r w:rsidRPr="003B00AA">
        <w:rPr>
          <w:rFonts w:ascii="Times New Roman" w:hAnsi="Times New Roman"/>
        </w:rPr>
        <w:t>Implementar y administrar el sistema de votación y el escrutinio de votos.</w:t>
      </w:r>
    </w:p>
    <w:p w14:paraId="0F229B44" w14:textId="77777777" w:rsidR="009C4FCB" w:rsidRPr="003B00AA" w:rsidRDefault="009C4FCB" w:rsidP="00871EC5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/>
        </w:rPr>
      </w:pPr>
      <w:r w:rsidRPr="003B00AA">
        <w:rPr>
          <w:rFonts w:ascii="Times New Roman" w:hAnsi="Times New Roman"/>
        </w:rPr>
        <w:t>Garantizar la transparencia en el proceso electoral y la observancia de las normas legales.</w:t>
      </w:r>
    </w:p>
    <w:p w14:paraId="3DAB428A" w14:textId="77777777" w:rsidR="009C4FCB" w:rsidRDefault="009C4FCB" w:rsidP="00871EC5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/>
        </w:rPr>
      </w:pPr>
      <w:r w:rsidRPr="003B00AA">
        <w:rPr>
          <w:rFonts w:ascii="Times New Roman" w:hAnsi="Times New Roman"/>
        </w:rPr>
        <w:t>Resolver impugnaciones y reclamaciones relacionadas con los procesos electorales.</w:t>
      </w:r>
    </w:p>
    <w:p w14:paraId="0B44E91D" w14:textId="77777777" w:rsidR="00871EC5" w:rsidRDefault="00871EC5" w:rsidP="00871EC5">
      <w:pPr>
        <w:spacing w:line="360" w:lineRule="auto"/>
      </w:pPr>
    </w:p>
    <w:p w14:paraId="078FCA6A" w14:textId="15BD582C" w:rsidR="00BD5976" w:rsidRDefault="00BD5976" w:rsidP="00871EC5">
      <w:pPr>
        <w:spacing w:line="360" w:lineRule="auto"/>
      </w:pPr>
      <w:r>
        <w:t>Los Tribunales Electorales Departamentales estarán integrados por cinco Vocales, de los cuales al menos uno. será de una nación o pueblo indígena originario campesino del departamento. Del total de Vocales de cada Tribunal al menos dos</w:t>
      </w:r>
      <w:r w:rsidR="00000783" w:rsidRPr="00000783">
        <w:t xml:space="preserve"> </w:t>
      </w:r>
      <w:r w:rsidR="00000783">
        <w:t>serán mujeres</w:t>
      </w:r>
      <w:r>
        <w:t>.</w:t>
      </w:r>
      <w:sdt>
        <w:sdtPr>
          <w:id w:val="453603701"/>
          <w:citation/>
        </w:sdtPr>
        <w:sdtContent>
          <w:r w:rsidR="00000783">
            <w:fldChar w:fldCharType="begin"/>
          </w:r>
          <w:r w:rsidR="00CE20A6">
            <w:rPr>
              <w:lang w:val="es-ES"/>
            </w:rPr>
            <w:instrText xml:space="preserve">CITATION Ley10 \l 3082 </w:instrText>
          </w:r>
          <w:r w:rsidR="00000783">
            <w:fldChar w:fldCharType="separate"/>
          </w:r>
          <w:r w:rsidR="0089540B">
            <w:rPr>
              <w:noProof/>
              <w:lang w:val="es-ES"/>
            </w:rPr>
            <w:t xml:space="preserve"> (Ley 18 Articulo 32, Bolivia, 2010)</w:t>
          </w:r>
          <w:r w:rsidR="00000783">
            <w:fldChar w:fldCharType="end"/>
          </w:r>
        </w:sdtContent>
      </w:sdt>
    </w:p>
    <w:p w14:paraId="544F0ECF" w14:textId="1A070BAB" w:rsidR="0093418C" w:rsidRDefault="0093418C" w:rsidP="00871EC5">
      <w:pPr>
        <w:spacing w:line="360" w:lineRule="auto"/>
      </w:pPr>
      <w:r>
        <w:t>Las Secciones del Tribunales Electoral Departamental de Pando según su organigrama son las siguientes:</w:t>
      </w:r>
    </w:p>
    <w:p w14:paraId="52D10352" w14:textId="756628F6" w:rsidR="0093418C" w:rsidRPr="009076AC" w:rsidRDefault="0093418C" w:rsidP="00871EC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9076AC">
        <w:rPr>
          <w:rFonts w:ascii="Times New Roman" w:hAnsi="Times New Roman"/>
        </w:rPr>
        <w:t xml:space="preserve">Sección Administrativa </w:t>
      </w:r>
      <w:r w:rsidR="003B00AA" w:rsidRPr="009076AC">
        <w:rPr>
          <w:rFonts w:ascii="Times New Roman" w:hAnsi="Times New Roman"/>
        </w:rPr>
        <w:t>y Financiera</w:t>
      </w:r>
      <w:r w:rsidRPr="009076AC">
        <w:rPr>
          <w:rFonts w:ascii="Times New Roman" w:hAnsi="Times New Roman"/>
        </w:rPr>
        <w:t xml:space="preserve"> – POA</w:t>
      </w:r>
    </w:p>
    <w:p w14:paraId="54427F71" w14:textId="58E92E33" w:rsidR="0093418C" w:rsidRPr="009076AC" w:rsidRDefault="0093418C" w:rsidP="00871EC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9076AC">
        <w:rPr>
          <w:rFonts w:ascii="Times New Roman" w:hAnsi="Times New Roman"/>
        </w:rPr>
        <w:t>Coordinación SIFDE</w:t>
      </w:r>
    </w:p>
    <w:p w14:paraId="60668A26" w14:textId="3069C903" w:rsidR="0093418C" w:rsidRPr="009076AC" w:rsidRDefault="0093418C" w:rsidP="00871EC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9076AC">
        <w:rPr>
          <w:rFonts w:ascii="Times New Roman" w:hAnsi="Times New Roman"/>
        </w:rPr>
        <w:t>Sección de Tecnología</w:t>
      </w:r>
    </w:p>
    <w:p w14:paraId="60268F24" w14:textId="15E76C36" w:rsidR="0093418C" w:rsidRPr="009076AC" w:rsidRDefault="0093418C" w:rsidP="00871EC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9076AC">
        <w:rPr>
          <w:rFonts w:ascii="Times New Roman" w:hAnsi="Times New Roman"/>
        </w:rPr>
        <w:t xml:space="preserve">Secretaria de </w:t>
      </w:r>
      <w:proofErr w:type="spellStart"/>
      <w:r w:rsidRPr="009076AC">
        <w:rPr>
          <w:rFonts w:ascii="Times New Roman" w:hAnsi="Times New Roman"/>
        </w:rPr>
        <w:t>Camara</w:t>
      </w:r>
      <w:proofErr w:type="spellEnd"/>
    </w:p>
    <w:p w14:paraId="28FF1797" w14:textId="3B7A7139" w:rsidR="0093418C" w:rsidRPr="009076AC" w:rsidRDefault="0093418C" w:rsidP="00871EC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9076AC">
        <w:rPr>
          <w:rFonts w:ascii="Times New Roman" w:hAnsi="Times New Roman"/>
        </w:rPr>
        <w:t>Geografía y Logística Electoral</w:t>
      </w:r>
    </w:p>
    <w:p w14:paraId="70022838" w14:textId="12755CEB" w:rsidR="0093418C" w:rsidRPr="009076AC" w:rsidRDefault="0093418C" w:rsidP="00871EC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9076AC">
        <w:rPr>
          <w:rFonts w:ascii="Times New Roman" w:hAnsi="Times New Roman"/>
        </w:rPr>
        <w:t xml:space="preserve">Secretaria de </w:t>
      </w:r>
      <w:proofErr w:type="spellStart"/>
      <w:r w:rsidRPr="009076AC">
        <w:rPr>
          <w:rFonts w:ascii="Times New Roman" w:hAnsi="Times New Roman"/>
        </w:rPr>
        <w:t>Vocalia</w:t>
      </w:r>
      <w:proofErr w:type="spellEnd"/>
      <w:r w:rsidRPr="009076AC">
        <w:rPr>
          <w:rFonts w:ascii="Times New Roman" w:hAnsi="Times New Roman"/>
        </w:rPr>
        <w:t xml:space="preserve"> Departamental</w:t>
      </w:r>
    </w:p>
    <w:p w14:paraId="04B98BC5" w14:textId="05D401F9" w:rsidR="0093418C" w:rsidRPr="009076AC" w:rsidRDefault="0093418C" w:rsidP="00871EC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9076AC">
        <w:rPr>
          <w:rFonts w:ascii="Times New Roman" w:hAnsi="Times New Roman"/>
        </w:rPr>
        <w:t>Archivo y Biblioteca</w:t>
      </w:r>
    </w:p>
    <w:p w14:paraId="78914956" w14:textId="77777777" w:rsidR="003B00AA" w:rsidRDefault="003B00AA" w:rsidP="00871EC5">
      <w:pPr>
        <w:spacing w:line="360" w:lineRule="auto"/>
      </w:pPr>
    </w:p>
    <w:p w14:paraId="2E121BE4" w14:textId="77777777" w:rsidR="003B00AA" w:rsidRDefault="003B00AA" w:rsidP="00871EC5">
      <w:pPr>
        <w:spacing w:line="360" w:lineRule="auto"/>
      </w:pPr>
    </w:p>
    <w:p w14:paraId="497E1216" w14:textId="39EA8860" w:rsidR="006E11A7" w:rsidRPr="009944B8" w:rsidRDefault="00FF700F" w:rsidP="00871EC5">
      <w:pPr>
        <w:spacing w:line="360" w:lineRule="auto"/>
        <w:rPr>
          <w:color w:val="FF0000"/>
          <w:rPrChange w:id="2" w:author="Juan Carlos Huanca Guanca" w:date="2023-06-06T11:14:00Z">
            <w:rPr/>
          </w:rPrChange>
        </w:rPr>
      </w:pPr>
      <w:r w:rsidRPr="009944B8">
        <w:rPr>
          <w:strike/>
          <w:rPrChange w:id="3" w:author="Juan Carlos Huanca Guanca" w:date="2023-06-06T11:14:00Z">
            <w:rPr/>
          </w:rPrChange>
        </w:rPr>
        <w:t xml:space="preserve">El Tribunal Electoral </w:t>
      </w:r>
      <w:r w:rsidR="003B00AA" w:rsidRPr="009944B8">
        <w:rPr>
          <w:strike/>
          <w:rPrChange w:id="4" w:author="Juan Carlos Huanca Guanca" w:date="2023-06-06T11:14:00Z">
            <w:rPr/>
          </w:rPrChange>
        </w:rPr>
        <w:t>Departamental (TED)</w:t>
      </w:r>
      <w:r w:rsidRPr="009944B8">
        <w:rPr>
          <w:strike/>
          <w:rPrChange w:id="5" w:author="Juan Carlos Huanca Guanca" w:date="2023-06-06T11:14:00Z">
            <w:rPr/>
          </w:rPrChange>
        </w:rPr>
        <w:t xml:space="preserve"> de Pando </w:t>
      </w:r>
      <w:r w:rsidR="003B00AA" w:rsidRPr="009944B8">
        <w:rPr>
          <w:strike/>
          <w:rPrChange w:id="6" w:author="Juan Carlos Huanca Guanca" w:date="2023-06-06T11:14:00Z">
            <w:rPr/>
          </w:rPrChange>
        </w:rPr>
        <w:t xml:space="preserve">en la sección de Archivo y Biblioteca </w:t>
      </w:r>
      <w:r w:rsidR="003B00AA" w:rsidRPr="009944B8">
        <w:rPr>
          <w:strike/>
          <w:color w:val="FF0000"/>
          <w:rPrChange w:id="7" w:author="Juan Carlos Huanca Guanca" w:date="2023-06-06T11:14:00Z">
            <w:rPr/>
          </w:rPrChange>
        </w:rPr>
        <w:t xml:space="preserve">ha </w:t>
      </w:r>
      <w:r w:rsidR="00765FB1" w:rsidRPr="009944B8">
        <w:rPr>
          <w:strike/>
          <w:rPrChange w:id="8" w:author="Juan Carlos Huanca Guanca" w:date="2023-06-06T11:14:00Z">
            <w:rPr/>
          </w:rPrChange>
        </w:rPr>
        <w:t>se encarga de la</w:t>
      </w:r>
      <w:r w:rsidR="003B00AA" w:rsidRPr="009944B8">
        <w:rPr>
          <w:strike/>
          <w:rPrChange w:id="9" w:author="Juan Carlos Huanca Guanca" w:date="2023-06-06T11:14:00Z">
            <w:rPr/>
          </w:rPrChange>
        </w:rPr>
        <w:t xml:space="preserve"> </w:t>
      </w:r>
      <w:r w:rsidR="006E11A7" w:rsidRPr="009944B8">
        <w:rPr>
          <w:strike/>
          <w:rPrChange w:id="10" w:author="Juan Carlos Huanca Guanca" w:date="2023-06-06T11:14:00Z">
            <w:rPr/>
          </w:rPrChange>
        </w:rPr>
        <w:t>gestión de archivos y/o documental que es “</w:t>
      </w:r>
      <w:del w:id="11" w:author="Juan Carlos Huanca Guanca" w:date="2023-06-06T11:11:00Z">
        <w:r w:rsidR="006E11A7" w:rsidRPr="009944B8" w:rsidDel="009944B8">
          <w:rPr>
            <w:strike/>
            <w:rPrChange w:id="12" w:author="Juan Carlos Huanca Guanca" w:date="2023-06-06T11:14:00Z">
              <w:rPr/>
            </w:rPrChange>
          </w:rPr>
          <w:delText xml:space="preserve">Una </w:delText>
        </w:r>
      </w:del>
      <w:ins w:id="13" w:author="Juan Carlos Huanca Guanca" w:date="2023-06-06T11:11:00Z">
        <w:r w:rsidR="009944B8" w:rsidRPr="009944B8">
          <w:rPr>
            <w:strike/>
            <w:rPrChange w:id="14" w:author="Juan Carlos Huanca Guanca" w:date="2023-06-06T11:14:00Z">
              <w:rPr/>
            </w:rPrChange>
          </w:rPr>
          <w:t>u</w:t>
        </w:r>
        <w:r w:rsidR="009944B8" w:rsidRPr="009944B8">
          <w:rPr>
            <w:strike/>
            <w:rPrChange w:id="15" w:author="Juan Carlos Huanca Guanca" w:date="2023-06-06T11:14:00Z">
              <w:rPr/>
            </w:rPrChange>
          </w:rPr>
          <w:t xml:space="preserve">na </w:t>
        </w:r>
      </w:ins>
      <w:r w:rsidR="006E11A7" w:rsidRPr="009944B8">
        <w:rPr>
          <w:strike/>
          <w:rPrChange w:id="16" w:author="Juan Carlos Huanca Guanca" w:date="2023-06-06T11:14:00Z">
            <w:rPr/>
          </w:rPrChange>
        </w:rPr>
        <w:t>gestión documental que no solo es el almacenamiento de los archivos sino que también consiste en su captura, recuperación y conservación de forma segura”</w:t>
      </w:r>
      <w:sdt>
        <w:sdtPr>
          <w:rPr>
            <w:strike/>
            <w:rPrChange w:id="17" w:author="Juan Carlos Huanca Guanca" w:date="2023-06-06T11:14:00Z">
              <w:rPr/>
            </w:rPrChange>
          </w:rPr>
          <w:id w:val="-2050596538"/>
          <w:citation/>
        </w:sdtPr>
        <w:sdtContent>
          <w:r w:rsidR="006E11A7" w:rsidRPr="009944B8">
            <w:rPr>
              <w:strike/>
              <w:rPrChange w:id="18" w:author="Juan Carlos Huanca Guanca" w:date="2023-06-06T11:14:00Z">
                <w:rPr/>
              </w:rPrChange>
            </w:rPr>
            <w:fldChar w:fldCharType="begin"/>
          </w:r>
          <w:r w:rsidR="006E11A7" w:rsidRPr="009944B8">
            <w:rPr>
              <w:strike/>
              <w:lang w:val="es-MX"/>
              <w:rPrChange w:id="19" w:author="Juan Carlos Huanca Guanca" w:date="2023-06-06T11:14:00Z">
                <w:rPr>
                  <w:lang w:val="es-MX"/>
                </w:rPr>
              </w:rPrChange>
            </w:rPr>
            <w:instrText xml:space="preserve"> CITATION Sof23 \l 2058 </w:instrText>
          </w:r>
          <w:r w:rsidR="006E11A7" w:rsidRPr="009944B8">
            <w:rPr>
              <w:strike/>
              <w:rPrChange w:id="20" w:author="Juan Carlos Huanca Guanca" w:date="2023-06-06T11:14:00Z">
                <w:rPr/>
              </w:rPrChange>
            </w:rPr>
            <w:fldChar w:fldCharType="separate"/>
          </w:r>
          <w:r w:rsidR="0089540B" w:rsidRPr="009944B8">
            <w:rPr>
              <w:strike/>
              <w:noProof/>
              <w:lang w:val="es-MX"/>
              <w:rPrChange w:id="21" w:author="Juan Carlos Huanca Guanca" w:date="2023-06-06T11:14:00Z">
                <w:rPr>
                  <w:noProof/>
                  <w:lang w:val="es-MX"/>
                </w:rPr>
              </w:rPrChange>
            </w:rPr>
            <w:t xml:space="preserve"> (Borras, 2023)</w:t>
          </w:r>
          <w:r w:rsidR="006E11A7" w:rsidRPr="009944B8">
            <w:rPr>
              <w:strike/>
              <w:rPrChange w:id="22" w:author="Juan Carlos Huanca Guanca" w:date="2023-06-06T11:14:00Z">
                <w:rPr/>
              </w:rPrChange>
            </w:rPr>
            <w:fldChar w:fldCharType="end"/>
          </w:r>
        </w:sdtContent>
      </w:sdt>
      <w:ins w:id="23" w:author="Juan Carlos Huanca Guanca" w:date="2023-06-06T11:14:00Z">
        <w:r w:rsidR="009944B8">
          <w:rPr>
            <w:strike/>
          </w:rPr>
          <w:t xml:space="preserve"> </w:t>
        </w:r>
        <w:r w:rsidR="009944B8">
          <w:rPr>
            <w:color w:val="FF0000"/>
          </w:rPr>
          <w:t>(este párrafo es lo mismo que el siguiente, se recomienda eliminarlo y complementar el siguiente párrafo)</w:t>
        </w:r>
      </w:ins>
    </w:p>
    <w:p w14:paraId="41FB7F6E" w14:textId="6C2499C6" w:rsidR="003B00AA" w:rsidRDefault="006E11A7" w:rsidP="00871EC5">
      <w:pPr>
        <w:spacing w:line="360" w:lineRule="auto"/>
      </w:pPr>
      <w:r>
        <w:t xml:space="preserve">El Tribunal Electoral Departamental (TED) de Pando en la sección de </w:t>
      </w:r>
      <w:r w:rsidRPr="003B00AA">
        <w:t>Archivo y Biblioteca</w:t>
      </w:r>
      <w:r>
        <w:t xml:space="preserve"> ha experimentado dificultades en </w:t>
      </w:r>
      <w:r w:rsidRPr="003B00AA">
        <w:t>gestión y manejo de archivo</w:t>
      </w:r>
      <w:r>
        <w:t xml:space="preserve">s, ya que esta sección se encarga de la gestión de la </w:t>
      </w:r>
      <w:r w:rsidR="00765FB1" w:rsidRPr="003B00AA">
        <w:t xml:space="preserve">organización, clasificación y almacenamiento de </w:t>
      </w:r>
      <w:r w:rsidR="00765FB1">
        <w:t xml:space="preserve">todos los </w:t>
      </w:r>
      <w:r w:rsidR="00765FB1" w:rsidRPr="003B00AA">
        <w:t>archivos</w:t>
      </w:r>
      <w:r w:rsidR="007C5A1E">
        <w:t xml:space="preserve"> como(Actas electorales, listas electorales, documentación de candidaturas, registros de votantes, recursos y apelaciones</w:t>
      </w:r>
      <w:r w:rsidR="00490ED2">
        <w:t xml:space="preserve"> y otros</w:t>
      </w:r>
      <w:r w:rsidR="007C5A1E">
        <w:t>)</w:t>
      </w:r>
      <w:r w:rsidR="00765FB1">
        <w:t xml:space="preserve"> de todas las secciones de todas las demás secciones del Tribunal Electoral Departamental (TED) de Pando, </w:t>
      </w:r>
      <w:r w:rsidR="00FF700F">
        <w:t xml:space="preserve">debido </w:t>
      </w:r>
      <w:r w:rsidR="003B00AA" w:rsidRPr="003B00AA">
        <w:t xml:space="preserve">a la </w:t>
      </w:r>
      <w:ins w:id="24" w:author="Juan Carlos Huanca Guanca" w:date="2023-06-06T11:15:00Z">
        <w:r w:rsidR="009944B8">
          <w:t>¿</w:t>
        </w:r>
      </w:ins>
      <w:r w:rsidR="003B00AA" w:rsidRPr="009944B8">
        <w:rPr>
          <w:color w:val="FF0000"/>
          <w:rPrChange w:id="25" w:author="Juan Carlos Huanca Guanca" w:date="2023-06-06T11:15:00Z">
            <w:rPr/>
          </w:rPrChange>
        </w:rPr>
        <w:t>realización a papel</w:t>
      </w:r>
      <w:ins w:id="26" w:author="Juan Carlos Huanca Guanca" w:date="2023-06-06T11:15:00Z">
        <w:r w:rsidR="009944B8">
          <w:rPr>
            <w:color w:val="FF0000"/>
          </w:rPr>
          <w:t>? (no se comprende bien la redacci</w:t>
        </w:r>
      </w:ins>
      <w:ins w:id="27" w:author="Juan Carlos Huanca Guanca" w:date="2023-06-06T11:16:00Z">
        <w:r w:rsidR="009944B8">
          <w:rPr>
            <w:color w:val="FF0000"/>
          </w:rPr>
          <w:t>ón</w:t>
        </w:r>
      </w:ins>
      <w:ins w:id="28" w:author="Juan Carlos Huanca Guanca" w:date="2023-06-06T11:15:00Z">
        <w:r w:rsidR="009944B8">
          <w:rPr>
            <w:color w:val="FF0000"/>
          </w:rPr>
          <w:t>)</w:t>
        </w:r>
      </w:ins>
      <w:r w:rsidR="003B00AA" w:rsidRPr="009944B8">
        <w:rPr>
          <w:color w:val="FF0000"/>
          <w:rPrChange w:id="29" w:author="Juan Carlos Huanca Guanca" w:date="2023-06-06T11:15:00Z">
            <w:rPr/>
          </w:rPrChange>
        </w:rPr>
        <w:t xml:space="preserve"> </w:t>
      </w:r>
      <w:r w:rsidR="003B00AA" w:rsidRPr="003B00AA">
        <w:t>el proceso de la organización, clasificación y almacenamiento de archivos</w:t>
      </w:r>
      <w:r w:rsidR="00765FB1">
        <w:t xml:space="preserve">, </w:t>
      </w:r>
      <w:r w:rsidR="003B00AA" w:rsidRPr="003B00AA">
        <w:t>realiza el proceso de búsqueda de archivos de forma manual y a una fuerte ausencia de digitalización de archivo</w:t>
      </w:r>
      <w:r w:rsidR="003B00AA">
        <w:t>s.</w:t>
      </w:r>
    </w:p>
    <w:p w14:paraId="66E41731" w14:textId="790C5355" w:rsidR="000C72F6" w:rsidRPr="009944B8" w:rsidRDefault="00765FB1" w:rsidP="00871EC5">
      <w:pPr>
        <w:spacing w:line="360" w:lineRule="auto"/>
        <w:rPr>
          <w:color w:val="FF0000"/>
          <w:rPrChange w:id="30" w:author="Juan Carlos Huanca Guanca" w:date="2023-06-06T11:17:00Z">
            <w:rPr/>
          </w:rPrChange>
        </w:rPr>
      </w:pPr>
      <w:r>
        <w:lastRenderedPageBreak/>
        <w:t xml:space="preserve">La sección de </w:t>
      </w:r>
      <w:r w:rsidRPr="003B00AA">
        <w:t>Archivo y Biblioteca</w:t>
      </w:r>
      <w:r>
        <w:t xml:space="preserve"> </w:t>
      </w:r>
      <w:proofErr w:type="spellStart"/>
      <w:r w:rsidRPr="009944B8">
        <w:rPr>
          <w:strike/>
          <w:color w:val="FF0000"/>
          <w:rPrChange w:id="31" w:author="Juan Carlos Huanca Guanca" w:date="2023-06-06T11:16:00Z">
            <w:rPr/>
          </w:rPrChange>
        </w:rPr>
        <w:t>revi</w:t>
      </w:r>
      <w:r w:rsidR="006E11A7" w:rsidRPr="009944B8">
        <w:rPr>
          <w:strike/>
          <w:color w:val="FF0000"/>
          <w:rPrChange w:id="32" w:author="Juan Carlos Huanca Guanca" w:date="2023-06-06T11:16:00Z">
            <w:rPr/>
          </w:rPrChange>
        </w:rPr>
        <w:t>c</w:t>
      </w:r>
      <w:r w:rsidRPr="009944B8">
        <w:rPr>
          <w:strike/>
          <w:color w:val="FF0000"/>
          <w:rPrChange w:id="33" w:author="Juan Carlos Huanca Guanca" w:date="2023-06-06T11:16:00Z">
            <w:rPr/>
          </w:rPrChange>
        </w:rPr>
        <w:t>e</w:t>
      </w:r>
      <w:proofErr w:type="spellEnd"/>
      <w:ins w:id="34" w:author="Juan Carlos Huanca Guanca" w:date="2023-06-06T11:16:00Z">
        <w:r w:rsidR="009944B8">
          <w:rPr>
            <w:color w:val="FF0000"/>
          </w:rPr>
          <w:t>(se encarga de la revisión de)</w:t>
        </w:r>
      </w:ins>
      <w:r w:rsidRPr="009944B8">
        <w:rPr>
          <w:color w:val="FF0000"/>
          <w:rPrChange w:id="35" w:author="Juan Carlos Huanca Guanca" w:date="2023-06-06T11:16:00Z">
            <w:rPr/>
          </w:rPrChange>
        </w:rPr>
        <w:t xml:space="preserve"> </w:t>
      </w:r>
      <w:r>
        <w:t>todos los documentos y archivos en carpetas de todas las demás secciones, y luego verifica la cantidad de archivos recibid</w:t>
      </w:r>
      <w:ins w:id="36" w:author="Juan Carlos Huanca Guanca" w:date="2023-06-06T11:17:00Z">
        <w:r w:rsidR="009944B8">
          <w:t>o</w:t>
        </w:r>
      </w:ins>
      <w:del w:id="37" w:author="Juan Carlos Huanca Guanca" w:date="2023-06-06T11:17:00Z">
        <w:r w:rsidDel="009944B8">
          <w:delText>a</w:delText>
        </w:r>
      </w:del>
      <w:r>
        <w:t xml:space="preserve">s con un inventario de archivos de cada carpeta, luego pasa a almacenarlo en </w:t>
      </w:r>
      <w:r w:rsidR="00871EC5">
        <w:t xml:space="preserve">uno de los estantes en </w:t>
      </w:r>
      <w:r>
        <w:t xml:space="preserve">una </w:t>
      </w:r>
      <w:r w:rsidR="00871EC5">
        <w:t xml:space="preserve">gran </w:t>
      </w:r>
      <w:r>
        <w:t>bóveda, y para cuando requiera buscar un documento</w:t>
      </w:r>
      <w:ins w:id="38" w:author="Juan Carlos Huanca Guanca" w:date="2023-06-06T11:17:00Z">
        <w:r w:rsidR="009944B8">
          <w:t>,</w:t>
        </w:r>
      </w:ins>
      <w:r>
        <w:t xml:space="preserve"> va a buscar en la bóveda</w:t>
      </w:r>
      <w:r w:rsidR="00871EC5">
        <w:t xml:space="preserve">, y como todo este proceso lo realiza de </w:t>
      </w:r>
      <w:r w:rsidR="00871EC5" w:rsidRPr="009944B8">
        <w:rPr>
          <w:color w:val="FF0000"/>
          <w:rPrChange w:id="39" w:author="Juan Carlos Huanca Guanca" w:date="2023-06-06T11:17:00Z">
            <w:rPr/>
          </w:rPrChange>
        </w:rPr>
        <w:t>forma manual</w:t>
      </w:r>
      <w:r w:rsidR="00871EC5">
        <w:t xml:space="preserve">, existe una gran ausencia de archivos digitales ya que estos procesos de </w:t>
      </w:r>
      <w:r w:rsidR="00871EC5" w:rsidRPr="009944B8">
        <w:rPr>
          <w:color w:val="FF0000"/>
          <w:rPrChange w:id="40" w:author="Juan Carlos Huanca Guanca" w:date="2023-06-06T11:17:00Z">
            <w:rPr/>
          </w:rPrChange>
        </w:rPr>
        <w:t xml:space="preserve">forma manual </w:t>
      </w:r>
      <w:r w:rsidR="00871EC5">
        <w:t xml:space="preserve">y </w:t>
      </w:r>
      <w:r w:rsidR="00871EC5" w:rsidRPr="00871EC5">
        <w:t xml:space="preserve">al trabajar con archivos físicos y de </w:t>
      </w:r>
      <w:r w:rsidR="00871EC5" w:rsidRPr="009944B8">
        <w:rPr>
          <w:color w:val="FF0000"/>
          <w:rPrChange w:id="41" w:author="Juan Carlos Huanca Guanca" w:date="2023-06-06T11:17:00Z">
            <w:rPr/>
          </w:rPrChange>
        </w:rPr>
        <w:t>forma manual</w:t>
      </w:r>
      <w:r w:rsidR="00871EC5" w:rsidRPr="00871EC5">
        <w:t>, existe un mayor riesgo de dañar o perder documentos importantes, errores en la organización y clasificación en el almacenamiento  de los archivos y perdida de significativa tiempo y recursos físicos y humanos en la búsqueda de archivos</w:t>
      </w:r>
      <w:r w:rsidR="00871EC5">
        <w:t>.</w:t>
      </w:r>
      <w:ins w:id="42" w:author="Juan Carlos Huanca Guanca" w:date="2023-06-06T11:17:00Z">
        <w:r w:rsidR="009944B8">
          <w:rPr>
            <w:color w:val="FF0000"/>
          </w:rPr>
          <w:t>(tratar de no utilizar el mismo termino de forma manual)</w:t>
        </w:r>
      </w:ins>
    </w:p>
    <w:p w14:paraId="3240F4E3" w14:textId="77777777" w:rsidR="00FF700F" w:rsidRDefault="00FF700F" w:rsidP="00871EC5">
      <w:pPr>
        <w:pStyle w:val="Ttulo2"/>
        <w:numPr>
          <w:ilvl w:val="1"/>
          <w:numId w:val="3"/>
        </w:numPr>
        <w:spacing w:line="360" w:lineRule="auto"/>
      </w:pPr>
      <w:bookmarkStart w:id="43" w:name="_Toc136628583"/>
      <w:r>
        <w:t>Estado de Arte</w:t>
      </w:r>
      <w:bookmarkEnd w:id="43"/>
    </w:p>
    <w:p w14:paraId="00FF738C" w14:textId="77777777" w:rsidR="00FF700F" w:rsidRDefault="00FF700F" w:rsidP="00871EC5">
      <w:pPr>
        <w:spacing w:line="360" w:lineRule="auto"/>
      </w:pPr>
      <w:r>
        <w:t>Dado el tema que aborda este proyecto, se identificaron proyectos similares en la Universidad Mayor de San Andrés y en la Universidad Pública del Alto. A continuación, se mencionan algunos de ellos:</w:t>
      </w:r>
    </w:p>
    <w:p w14:paraId="5CDE79D7" w14:textId="71AAE611" w:rsidR="0000699D" w:rsidRPr="0000699D" w:rsidRDefault="0000699D" w:rsidP="00871E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i/>
          <w:color w:val="000000"/>
        </w:rPr>
      </w:pPr>
      <w:r w:rsidRPr="0000699D">
        <w:rPr>
          <w:i/>
          <w:color w:val="000000"/>
        </w:rPr>
        <w:t>Desarrollo De Un Sistema Web Para El Registro Y Control De</w:t>
      </w:r>
      <w:r>
        <w:rPr>
          <w:i/>
          <w:color w:val="000000"/>
        </w:rPr>
        <w:t xml:space="preserve"> </w:t>
      </w:r>
      <w:r w:rsidRPr="0000699D">
        <w:rPr>
          <w:i/>
          <w:color w:val="000000"/>
        </w:rPr>
        <w:t>Matrículas Y Calificaciones En El Instituto Nacional Público</w:t>
      </w:r>
      <w:r>
        <w:rPr>
          <w:i/>
          <w:color w:val="000000"/>
        </w:rPr>
        <w:t xml:space="preserve"> </w:t>
      </w:r>
      <w:r w:rsidRPr="0000699D">
        <w:rPr>
          <w:i/>
          <w:color w:val="000000"/>
        </w:rPr>
        <w:t>Enrique Flores Guevara</w:t>
      </w:r>
      <w:sdt>
        <w:sdtPr>
          <w:rPr>
            <w:i/>
            <w:color w:val="000000"/>
          </w:rPr>
          <w:id w:val="-778943458"/>
          <w:citation/>
        </w:sdtPr>
        <w:sdtContent>
          <w:r w:rsidR="0072660D">
            <w:rPr>
              <w:i/>
              <w:color w:val="000000"/>
            </w:rPr>
            <w:fldChar w:fldCharType="begin"/>
          </w:r>
          <w:r w:rsidR="003304BD">
            <w:rPr>
              <w:i/>
              <w:color w:val="000000"/>
              <w:lang w:val="es-ES"/>
            </w:rPr>
            <w:instrText xml:space="preserve">CITATION Osw19 \l 3082 </w:instrText>
          </w:r>
          <w:r w:rsidR="0072660D">
            <w:rPr>
              <w:i/>
              <w:color w:val="000000"/>
            </w:rPr>
            <w:fldChar w:fldCharType="separate"/>
          </w:r>
          <w:r w:rsidR="0089540B">
            <w:rPr>
              <w:i/>
              <w:noProof/>
              <w:color w:val="000000"/>
              <w:lang w:val="es-ES"/>
            </w:rPr>
            <w:t xml:space="preserve"> </w:t>
          </w:r>
          <w:r w:rsidR="0089540B" w:rsidRPr="0089540B">
            <w:rPr>
              <w:noProof/>
              <w:color w:val="000000"/>
              <w:lang w:val="es-ES"/>
            </w:rPr>
            <w:t>(Oswaldo René Flores Jiménez, 2019)</w:t>
          </w:r>
          <w:r w:rsidR="0072660D">
            <w:rPr>
              <w:i/>
              <w:color w:val="000000"/>
            </w:rPr>
            <w:fldChar w:fldCharType="end"/>
          </w:r>
        </w:sdtContent>
      </w:sdt>
    </w:p>
    <w:p w14:paraId="23A7F5A9" w14:textId="77777777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b/>
          <w:color w:val="000000"/>
        </w:rPr>
      </w:pPr>
    </w:p>
    <w:p w14:paraId="670D22E5" w14:textId="3197DFDB" w:rsidR="00FF700F" w:rsidRDefault="0000699D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b/>
          <w:color w:val="000000"/>
        </w:rPr>
      </w:pPr>
      <w:r w:rsidRPr="0000699D">
        <w:rPr>
          <w:b/>
          <w:color w:val="000000"/>
        </w:rPr>
        <w:t>Universidad Nacional De Ingeniería</w:t>
      </w:r>
    </w:p>
    <w:p w14:paraId="3E9421CF" w14:textId="77777777" w:rsidR="0000699D" w:rsidRPr="0000699D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b/>
          <w:color w:val="000000"/>
        </w:rPr>
        <w:t>Autor:</w:t>
      </w:r>
      <w:r>
        <w:rPr>
          <w:color w:val="000000"/>
        </w:rPr>
        <w:t xml:space="preserve"> </w:t>
      </w:r>
      <w:r w:rsidR="0000699D" w:rsidRPr="0000699D">
        <w:rPr>
          <w:color w:val="000000"/>
        </w:rPr>
        <w:t>Br. Oswaldo René Flores Jiménez</w:t>
      </w:r>
    </w:p>
    <w:p w14:paraId="7E00ABFD" w14:textId="53E1CC27" w:rsidR="00FF700F" w:rsidRDefault="0000699D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 w:rsidRPr="0000699D">
        <w:rPr>
          <w:color w:val="000000"/>
        </w:rPr>
        <w:t xml:space="preserve">Br. Lisbeth Alejandra Suazo </w:t>
      </w:r>
      <w:proofErr w:type="spellStart"/>
      <w:r w:rsidRPr="0000699D">
        <w:rPr>
          <w:color w:val="000000"/>
        </w:rPr>
        <w:t>Gonzále</w:t>
      </w:r>
      <w:proofErr w:type="spellEnd"/>
    </w:p>
    <w:p w14:paraId="7AD31253" w14:textId="77777777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0E72FF74" w14:textId="482B4805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b/>
          <w:color w:val="000000"/>
        </w:rPr>
        <w:t>La problemática</w:t>
      </w:r>
      <w:r>
        <w:rPr>
          <w:color w:val="000000"/>
        </w:rPr>
        <w:t xml:space="preserve"> se trataba </w:t>
      </w:r>
      <w:r w:rsidR="00626F60">
        <w:rPr>
          <w:color w:val="000000"/>
        </w:rPr>
        <w:t xml:space="preserve">de la </w:t>
      </w:r>
      <w:r w:rsidR="0000699D">
        <w:rPr>
          <w:color w:val="000000"/>
        </w:rPr>
        <w:t>d</w:t>
      </w:r>
      <w:r w:rsidR="0000699D" w:rsidRPr="0000699D">
        <w:rPr>
          <w:color w:val="000000"/>
        </w:rPr>
        <w:t>eficien</w:t>
      </w:r>
      <w:r w:rsidR="00626F60">
        <w:rPr>
          <w:color w:val="000000"/>
        </w:rPr>
        <w:t>cia en el</w:t>
      </w:r>
      <w:r w:rsidR="0000699D">
        <w:rPr>
          <w:color w:val="000000"/>
        </w:rPr>
        <w:t xml:space="preserve"> control</w:t>
      </w:r>
      <w:r w:rsidR="0000699D" w:rsidRPr="0000699D">
        <w:rPr>
          <w:color w:val="000000"/>
        </w:rPr>
        <w:t xml:space="preserve"> de los expedientes</w:t>
      </w:r>
      <w:r w:rsidR="00626F60">
        <w:rPr>
          <w:color w:val="000000"/>
        </w:rPr>
        <w:t xml:space="preserve">, </w:t>
      </w:r>
      <w:r w:rsidR="00626F60" w:rsidRPr="00626F60">
        <w:rPr>
          <w:color w:val="000000"/>
        </w:rPr>
        <w:t>matrículas y calificaciones</w:t>
      </w:r>
      <w:r w:rsidR="0000699D" w:rsidRPr="0000699D">
        <w:rPr>
          <w:color w:val="000000"/>
        </w:rPr>
        <w:t xml:space="preserve"> de los estudiantes en las instituciones educativas del </w:t>
      </w:r>
      <w:r w:rsidR="0000699D">
        <w:rPr>
          <w:color w:val="000000"/>
        </w:rPr>
        <w:t xml:space="preserve">país </w:t>
      </w:r>
      <w:r w:rsidR="0000699D" w:rsidRPr="0000699D">
        <w:rPr>
          <w:color w:val="000000"/>
        </w:rPr>
        <w:t>en el Instituto Nacional Público Enrique Flores Guevara</w:t>
      </w:r>
      <w:r w:rsidR="0000699D">
        <w:rPr>
          <w:color w:val="000000"/>
        </w:rPr>
        <w:t>.</w:t>
      </w:r>
    </w:p>
    <w:p w14:paraId="6CBEBE02" w14:textId="77777777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75D89519" w14:textId="7A637DC0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b/>
          <w:color w:val="000000"/>
        </w:rPr>
        <w:t>El objetivo</w:t>
      </w:r>
      <w:r>
        <w:rPr>
          <w:color w:val="000000"/>
        </w:rPr>
        <w:t xml:space="preserve"> era </w:t>
      </w:r>
      <w:r w:rsidR="0000699D" w:rsidRPr="0000699D">
        <w:rPr>
          <w:color w:val="000000"/>
        </w:rPr>
        <w:t>Desarrollar un sistema web para el control y registro de matrículas y calificaciones</w:t>
      </w:r>
      <w:r w:rsidR="0000699D">
        <w:rPr>
          <w:color w:val="000000"/>
        </w:rPr>
        <w:t xml:space="preserve"> </w:t>
      </w:r>
      <w:r w:rsidR="0000699D" w:rsidRPr="0000699D">
        <w:rPr>
          <w:color w:val="000000"/>
        </w:rPr>
        <w:t>en el Instituto Nacional Público Enrique Flores Guevara</w:t>
      </w:r>
      <w:r>
        <w:rPr>
          <w:color w:val="000000"/>
        </w:rPr>
        <w:t>.</w:t>
      </w:r>
    </w:p>
    <w:p w14:paraId="10DCDFEA" w14:textId="77777777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0486C2FE" w14:textId="0F214849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b/>
          <w:color w:val="000000"/>
        </w:rPr>
        <w:t>Los resultados</w:t>
      </w:r>
      <w:r>
        <w:rPr>
          <w:color w:val="000000"/>
        </w:rPr>
        <w:t xml:space="preserve">: </w:t>
      </w:r>
      <w:r w:rsidR="00626F60" w:rsidRPr="00626F60">
        <w:rPr>
          <w:color w:val="000000"/>
        </w:rPr>
        <w:t>Se logró desarrollar el sistema web para el registro y control de matrículas y</w:t>
      </w:r>
      <w:r w:rsidR="00626F60">
        <w:rPr>
          <w:color w:val="000000"/>
        </w:rPr>
        <w:t xml:space="preserve"> </w:t>
      </w:r>
      <w:r w:rsidR="00626F60" w:rsidRPr="00626F60">
        <w:rPr>
          <w:color w:val="000000"/>
        </w:rPr>
        <w:t>calificaciones del Instituto Público Enrique Flores Guevara</w:t>
      </w:r>
      <w:r w:rsidR="00626F60">
        <w:rPr>
          <w:color w:val="000000"/>
        </w:rPr>
        <w:t xml:space="preserve">, </w:t>
      </w:r>
      <w:r w:rsidR="00626F60" w:rsidRPr="00626F60">
        <w:rPr>
          <w:color w:val="000000"/>
        </w:rPr>
        <w:t xml:space="preserve">El sistema web cumple con </w:t>
      </w:r>
      <w:r w:rsidR="00626F60" w:rsidRPr="00626F60">
        <w:rPr>
          <w:color w:val="000000"/>
        </w:rPr>
        <w:lastRenderedPageBreak/>
        <w:t>los requerimientos solicitados por el cliente, como</w:t>
      </w:r>
      <w:r w:rsidR="00626F60">
        <w:rPr>
          <w:color w:val="000000"/>
        </w:rPr>
        <w:t xml:space="preserve"> </w:t>
      </w:r>
      <w:r w:rsidR="00626F60" w:rsidRPr="00626F60">
        <w:rPr>
          <w:color w:val="000000"/>
        </w:rPr>
        <w:t>lo son: registrar matrícula (nuevo ingres</w:t>
      </w:r>
      <w:r w:rsidR="00626F60">
        <w:rPr>
          <w:color w:val="000000"/>
        </w:rPr>
        <w:t xml:space="preserve">o </w:t>
      </w:r>
      <w:r w:rsidR="00626F60" w:rsidRPr="00626F60">
        <w:rPr>
          <w:color w:val="000000"/>
        </w:rPr>
        <w:t>- reingreso), registrar calificaciones,</w:t>
      </w:r>
      <w:r w:rsidR="00626F60">
        <w:rPr>
          <w:color w:val="000000"/>
        </w:rPr>
        <w:t xml:space="preserve"> </w:t>
      </w:r>
      <w:r w:rsidR="00626F60" w:rsidRPr="00626F60">
        <w:rPr>
          <w:color w:val="000000"/>
        </w:rPr>
        <w:t>agregar y modificar: asignaturas, personal, calificaciones y datos de los</w:t>
      </w:r>
      <w:r w:rsidR="00626F60">
        <w:rPr>
          <w:color w:val="000000"/>
        </w:rPr>
        <w:t xml:space="preserve"> </w:t>
      </w:r>
      <w:r w:rsidR="00626F60" w:rsidRPr="00626F60">
        <w:rPr>
          <w:color w:val="000000"/>
        </w:rPr>
        <w:t>estudiantes</w:t>
      </w:r>
      <w:r w:rsidR="00626F60">
        <w:rPr>
          <w:color w:val="000000"/>
        </w:rPr>
        <w:t>.</w:t>
      </w:r>
    </w:p>
    <w:p w14:paraId="478748D4" w14:textId="42C3B664" w:rsidR="009A163F" w:rsidRDefault="009A163F" w:rsidP="00871EC5">
      <w:pPr>
        <w:spacing w:line="360" w:lineRule="auto"/>
      </w:pPr>
    </w:p>
    <w:p w14:paraId="0E8A8305" w14:textId="536257E3" w:rsidR="003304BD" w:rsidRDefault="009944B8" w:rsidP="00871EC5">
      <w:pPr>
        <w:spacing w:line="360" w:lineRule="auto"/>
      </w:pPr>
      <w:ins w:id="44" w:author="Juan Carlos Huanca Guanca" w:date="2023-06-06T11:18:00Z">
        <w:r>
          <w:rPr>
            <w:color w:val="FF0000"/>
          </w:rPr>
          <w:t>(redacción en tercera persona)</w:t>
        </w:r>
      </w:ins>
      <w:r w:rsidR="009A163F">
        <w:t>Podría tomar en cuenta la forma en la que realiza las pruebas de sus procesos de su sistema desarrollado, y lo describe en tablas que se muestran pruebas de funcionalidad relacionadas a procesos.</w:t>
      </w:r>
    </w:p>
    <w:p w14:paraId="65EF3085" w14:textId="4DCBA498" w:rsidR="003304BD" w:rsidRPr="009A163F" w:rsidRDefault="003304BD" w:rsidP="00871EC5">
      <w:pPr>
        <w:spacing w:line="360" w:lineRule="auto"/>
      </w:pPr>
      <w:r w:rsidRPr="009944B8">
        <w:rPr>
          <w:strike/>
          <w:color w:val="FF0000"/>
          <w:rPrChange w:id="45" w:author="Juan Carlos Huanca Guanca" w:date="2023-06-06T11:18:00Z">
            <w:rPr/>
          </w:rPrChange>
        </w:rPr>
        <w:t>Pienso que</w:t>
      </w:r>
      <w:r w:rsidRPr="009944B8">
        <w:rPr>
          <w:color w:val="FF0000"/>
          <w:rPrChange w:id="46" w:author="Juan Carlos Huanca Guanca" w:date="2023-06-06T11:18:00Z">
            <w:rPr/>
          </w:rPrChange>
        </w:rPr>
        <w:t xml:space="preserve"> </w:t>
      </w:r>
      <w:ins w:id="47" w:author="Juan Carlos Huanca Guanca" w:date="2023-06-06T11:18:00Z">
        <w:r w:rsidR="009944B8">
          <w:rPr>
            <w:color w:val="FF0000"/>
          </w:rPr>
          <w:t>(redacción en tercera persona)</w:t>
        </w:r>
      </w:ins>
      <w:r>
        <w:t>es un gran ejemplo en la forma en la que se aplicó la metodología ágil SCRUM en ese proyecto, resultó ser muy completa y apropiada para el desarrollo del sistema web.</w:t>
      </w:r>
    </w:p>
    <w:p w14:paraId="40F3397B" w14:textId="77777777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4DF0E7CB" w14:textId="1B709BD9" w:rsidR="00FF700F" w:rsidRDefault="00FF700F" w:rsidP="00871E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i/>
          <w:color w:val="000000"/>
        </w:rPr>
      </w:pPr>
      <w:r>
        <w:rPr>
          <w:i/>
          <w:color w:val="000000"/>
        </w:rPr>
        <w:t>Sistema de gestión de documentación de proyectos, caso: Innovative Apps</w:t>
      </w:r>
      <w:sdt>
        <w:sdtPr>
          <w:rPr>
            <w:i/>
            <w:color w:val="000000"/>
          </w:rPr>
          <w:id w:val="-671333695"/>
          <w:citation/>
        </w:sdtPr>
        <w:sdtContent>
          <w:r w:rsidR="000365EC">
            <w:rPr>
              <w:i/>
              <w:color w:val="000000"/>
            </w:rPr>
            <w:fldChar w:fldCharType="begin"/>
          </w:r>
          <w:r w:rsidR="000365EC">
            <w:rPr>
              <w:i/>
              <w:color w:val="000000"/>
              <w:lang w:val="es-ES"/>
            </w:rPr>
            <w:instrText xml:space="preserve"> CITATION Lóp21 \l 3082 </w:instrText>
          </w:r>
          <w:r w:rsidR="000365EC">
            <w:rPr>
              <w:i/>
              <w:color w:val="000000"/>
            </w:rPr>
            <w:fldChar w:fldCharType="separate"/>
          </w:r>
          <w:r w:rsidR="0089540B">
            <w:rPr>
              <w:i/>
              <w:noProof/>
              <w:color w:val="000000"/>
              <w:lang w:val="es-ES"/>
            </w:rPr>
            <w:t xml:space="preserve"> </w:t>
          </w:r>
          <w:r w:rsidR="0089540B" w:rsidRPr="0089540B">
            <w:rPr>
              <w:noProof/>
              <w:color w:val="000000"/>
              <w:lang w:val="es-ES"/>
            </w:rPr>
            <w:t>(López Fernández, 2021)</w:t>
          </w:r>
          <w:r w:rsidR="000365EC">
            <w:rPr>
              <w:i/>
              <w:color w:val="000000"/>
            </w:rPr>
            <w:fldChar w:fldCharType="end"/>
          </w:r>
        </w:sdtContent>
      </w:sdt>
    </w:p>
    <w:p w14:paraId="2DF934DC" w14:textId="77777777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i/>
          <w:color w:val="000000"/>
        </w:rPr>
      </w:pPr>
    </w:p>
    <w:p w14:paraId="22F2046B" w14:textId="5243F709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b/>
          <w:color w:val="000000"/>
        </w:rPr>
      </w:pPr>
      <w:r>
        <w:rPr>
          <w:b/>
          <w:color w:val="000000"/>
        </w:rPr>
        <w:t>Universidad Mayor de San Andrés</w:t>
      </w:r>
    </w:p>
    <w:p w14:paraId="39A03A17" w14:textId="77777777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b/>
          <w:color w:val="000000"/>
        </w:rPr>
        <w:t>Autor:</w:t>
      </w:r>
      <w:r>
        <w:rPr>
          <w:color w:val="000000"/>
        </w:rPr>
        <w:t xml:space="preserve"> López Fernández, Edith </w:t>
      </w:r>
      <w:proofErr w:type="spellStart"/>
      <w:r>
        <w:rPr>
          <w:color w:val="000000"/>
        </w:rPr>
        <w:t>Jhoselyn</w:t>
      </w:r>
      <w:proofErr w:type="spellEnd"/>
      <w:r>
        <w:rPr>
          <w:color w:val="000000"/>
        </w:rPr>
        <w:t>(2021)</w:t>
      </w:r>
    </w:p>
    <w:p w14:paraId="52E14731" w14:textId="77777777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2774FD8A" w14:textId="77777777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b/>
          <w:color w:val="000000"/>
        </w:rPr>
        <w:t>La problemática</w:t>
      </w:r>
      <w:r>
        <w:rPr>
          <w:color w:val="000000"/>
        </w:rPr>
        <w:t xml:space="preserve"> se trataba de la falta de gestión de documentación de proyectos en la empresa Innovative Apps hace que los mismos no puedan tener un avance adecuado.</w:t>
      </w:r>
    </w:p>
    <w:p w14:paraId="4E2F6FB3" w14:textId="77777777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0CDCF455" w14:textId="77777777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b/>
          <w:color w:val="000000"/>
        </w:rPr>
        <w:t>El objetivo</w:t>
      </w:r>
      <w:r>
        <w:rPr>
          <w:color w:val="000000"/>
        </w:rPr>
        <w:t xml:space="preserve"> era Desarrollar un sistema de gestión de documentación de proyectos para tener un avance adecuado de los mismos.</w:t>
      </w:r>
    </w:p>
    <w:p w14:paraId="13960D3D" w14:textId="77777777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7E86A503" w14:textId="77777777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b/>
          <w:color w:val="000000"/>
        </w:rPr>
        <w:t xml:space="preserve">Los resultados: </w:t>
      </w:r>
      <w:r>
        <w:rPr>
          <w:color w:val="000000"/>
        </w:rPr>
        <w:t>El Sistema el cual ya registra la documentación de los proyectos y gracias a esto en la empresa Innovative Apps se tiene un avance más fluido y rápido con sus proyectos.</w:t>
      </w:r>
    </w:p>
    <w:p w14:paraId="1B57E0A0" w14:textId="1F2A2CAD" w:rsidR="00E579BA" w:rsidRDefault="009944B8" w:rsidP="00E579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ins w:id="48" w:author="Juan Carlos Huanca Guanca" w:date="2023-06-06T11:19:00Z">
        <w:r>
          <w:rPr>
            <w:color w:val="FF0000"/>
          </w:rPr>
          <w:t>(redacción en tercera persona)</w:t>
        </w:r>
      </w:ins>
      <w:r w:rsidR="00E579BA" w:rsidRPr="009944B8">
        <w:rPr>
          <w:strike/>
          <w:color w:val="FF0000"/>
          <w:rPrChange w:id="49" w:author="Juan Carlos Huanca Guanca" w:date="2023-06-06T11:19:00Z">
            <w:rPr>
              <w:color w:val="000000"/>
            </w:rPr>
          </w:rPrChange>
        </w:rPr>
        <w:t>Me pareció</w:t>
      </w:r>
      <w:r w:rsidR="00E579BA" w:rsidRPr="009944B8">
        <w:rPr>
          <w:color w:val="FF0000"/>
          <w:rPrChange w:id="50" w:author="Juan Carlos Huanca Guanca" w:date="2023-06-06T11:19:00Z">
            <w:rPr>
              <w:color w:val="000000"/>
            </w:rPr>
          </w:rPrChange>
        </w:rPr>
        <w:t xml:space="preserve"> </w:t>
      </w:r>
      <w:r w:rsidR="00E579BA">
        <w:rPr>
          <w:color w:val="000000"/>
        </w:rPr>
        <w:t xml:space="preserve">interesante el como medida de seguridad implemento las funciones de seguimiento de </w:t>
      </w:r>
      <w:r w:rsidR="00E579BA" w:rsidRPr="00E579BA">
        <w:rPr>
          <w:color w:val="000000"/>
        </w:rPr>
        <w:t>usuario, con el que se podrá saber quién modificó, creó o eliminó algún registro.</w:t>
      </w:r>
    </w:p>
    <w:p w14:paraId="04439D16" w14:textId="420EFCDF" w:rsidR="00E579BA" w:rsidRPr="00E579BA" w:rsidRDefault="009944B8" w:rsidP="00E579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ins w:id="51" w:author="Juan Carlos Huanca Guanca" w:date="2023-06-06T11:19:00Z">
        <w:r>
          <w:rPr>
            <w:color w:val="FF0000"/>
          </w:rPr>
          <w:lastRenderedPageBreak/>
          <w:t>(redacción en tercera persona)</w:t>
        </w:r>
      </w:ins>
      <w:r w:rsidR="00E579BA" w:rsidRPr="009944B8">
        <w:rPr>
          <w:strike/>
          <w:color w:val="FF0000"/>
          <w:rPrChange w:id="52" w:author="Juan Carlos Huanca Guanca" w:date="2023-06-06T11:19:00Z">
            <w:rPr>
              <w:color w:val="000000"/>
            </w:rPr>
          </w:rPrChange>
        </w:rPr>
        <w:t>Pienso la que</w:t>
      </w:r>
      <w:r w:rsidR="00E579BA" w:rsidRPr="009944B8">
        <w:rPr>
          <w:color w:val="FF0000"/>
          <w:rPrChange w:id="53" w:author="Juan Carlos Huanca Guanca" w:date="2023-06-06T11:19:00Z">
            <w:rPr>
              <w:color w:val="000000"/>
            </w:rPr>
          </w:rPrChange>
        </w:rPr>
        <w:t xml:space="preserve"> </w:t>
      </w:r>
      <w:r w:rsidR="00E579BA">
        <w:rPr>
          <w:color w:val="000000"/>
        </w:rPr>
        <w:t>esto también aumentaría el control sobre los empleados</w:t>
      </w:r>
      <w:r w:rsidR="00FC6D68">
        <w:rPr>
          <w:color w:val="000000"/>
        </w:rPr>
        <w:t xml:space="preserve"> que usaran el sistema y que los fejes de las secciones y/o la máxima autoridad tenga acceso a estos reportes de seguimiento de </w:t>
      </w:r>
      <w:r w:rsidR="00FC6D68" w:rsidRPr="00E579BA">
        <w:rPr>
          <w:color w:val="000000"/>
        </w:rPr>
        <w:t>usuario</w:t>
      </w:r>
      <w:r w:rsidR="00FC6D68">
        <w:rPr>
          <w:color w:val="000000"/>
        </w:rPr>
        <w:t>.</w:t>
      </w:r>
    </w:p>
    <w:p w14:paraId="0E756BB7" w14:textId="77777777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49B1F644" w14:textId="77777777" w:rsidR="00FF700F" w:rsidRDefault="00FF700F" w:rsidP="00871E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i/>
          <w:color w:val="000000"/>
        </w:rPr>
      </w:pPr>
      <w:r>
        <w:rPr>
          <w:i/>
          <w:color w:val="000000"/>
        </w:rPr>
        <w:t xml:space="preserve">Desarrollo De Un Sistema Web De Control De Registro De </w:t>
      </w:r>
    </w:p>
    <w:p w14:paraId="4B415DAD" w14:textId="5EA9876F" w:rsidR="00FF700F" w:rsidRPr="000365EC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iCs/>
          <w:color w:val="000000"/>
        </w:rPr>
      </w:pPr>
      <w:r>
        <w:rPr>
          <w:i/>
          <w:color w:val="000000"/>
        </w:rPr>
        <w:t>Archivos Notariales</w:t>
      </w:r>
      <w:sdt>
        <w:sdtPr>
          <w:rPr>
            <w:i/>
            <w:color w:val="000000"/>
          </w:rPr>
          <w:id w:val="582041964"/>
          <w:citation/>
        </w:sdtPr>
        <w:sdtContent>
          <w:r w:rsidR="000365EC">
            <w:rPr>
              <w:i/>
              <w:color w:val="000000"/>
            </w:rPr>
            <w:fldChar w:fldCharType="begin"/>
          </w:r>
          <w:r w:rsidR="000365EC">
            <w:rPr>
              <w:iCs/>
              <w:color w:val="000000"/>
              <w:lang w:val="es-ES"/>
            </w:rPr>
            <w:instrText xml:space="preserve"> CITATION ALI20 \l 3082 </w:instrText>
          </w:r>
          <w:r w:rsidR="000365EC">
            <w:rPr>
              <w:i/>
              <w:color w:val="000000"/>
            </w:rPr>
            <w:fldChar w:fldCharType="separate"/>
          </w:r>
          <w:r w:rsidR="0089540B">
            <w:rPr>
              <w:iCs/>
              <w:noProof/>
              <w:color w:val="000000"/>
              <w:lang w:val="es-ES"/>
            </w:rPr>
            <w:t xml:space="preserve"> </w:t>
          </w:r>
          <w:r w:rsidR="0089540B" w:rsidRPr="0089540B">
            <w:rPr>
              <w:noProof/>
              <w:color w:val="000000"/>
              <w:lang w:val="es-ES"/>
            </w:rPr>
            <w:t>(ALI TICONA, 2020)</w:t>
          </w:r>
          <w:r w:rsidR="000365EC">
            <w:rPr>
              <w:i/>
              <w:color w:val="000000"/>
            </w:rPr>
            <w:fldChar w:fldCharType="end"/>
          </w:r>
        </w:sdtContent>
      </w:sdt>
    </w:p>
    <w:p w14:paraId="25B3A0EC" w14:textId="77777777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>Para la NOTARIA DE FE PUBLICA N.º 015</w:t>
      </w:r>
    </w:p>
    <w:p w14:paraId="773146DD" w14:textId="77777777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b/>
          <w:color w:val="000000"/>
        </w:rPr>
        <w:t xml:space="preserve">Autor: </w:t>
      </w:r>
      <w:proofErr w:type="spellStart"/>
      <w:r>
        <w:rPr>
          <w:color w:val="000000"/>
        </w:rPr>
        <w:t>Jhon</w:t>
      </w:r>
      <w:proofErr w:type="spellEnd"/>
      <w:r>
        <w:rPr>
          <w:color w:val="000000"/>
        </w:rPr>
        <w:t xml:space="preserve"> Reynaldo Ali Ticona(2020)</w:t>
      </w:r>
    </w:p>
    <w:p w14:paraId="387870EA" w14:textId="77777777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6940CC1F" w14:textId="6264DB75" w:rsidR="00FF700F" w:rsidRPr="009C4FCB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b/>
          <w:color w:val="000000"/>
        </w:rPr>
      </w:pPr>
      <w:r>
        <w:rPr>
          <w:b/>
          <w:color w:val="000000"/>
        </w:rPr>
        <w:t>Universidad Pública De El Alto</w:t>
      </w:r>
    </w:p>
    <w:p w14:paraId="75E3C176" w14:textId="7B709F46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b/>
          <w:color w:val="000000"/>
        </w:rPr>
        <w:t>La problemática</w:t>
      </w:r>
      <w:r>
        <w:rPr>
          <w:color w:val="000000"/>
        </w:rPr>
        <w:t xml:space="preserve"> se trataba en que notaria quince de la Ciudad de El Alto, no se observó ningún tipo de sistema que ayude </w:t>
      </w:r>
      <w:r w:rsidR="00EC137A">
        <w:rPr>
          <w:color w:val="000000"/>
        </w:rPr>
        <w:t>en sus</w:t>
      </w:r>
      <w:r>
        <w:rPr>
          <w:color w:val="000000"/>
        </w:rPr>
        <w:t xml:space="preserve"> funciones diarias. Uno de los principales motivos del presente proyecto ya que existe un incremento de archivos dentro de la </w:t>
      </w:r>
      <w:r w:rsidR="00EC137A">
        <w:rPr>
          <w:color w:val="000000"/>
        </w:rPr>
        <w:t>notaría</w:t>
      </w:r>
      <w:r>
        <w:rPr>
          <w:color w:val="000000"/>
        </w:rPr>
        <w:t xml:space="preserve"> que no son almacenados correctamente para su posterior uso.</w:t>
      </w:r>
    </w:p>
    <w:p w14:paraId="3D81C3E7" w14:textId="71CE5C15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 xml:space="preserve">La acumulación de información que se fue creciendo con el paso de los años y se observó también que los registros son llenados manualmente de todos los archivos, he ahí donde nace la iniciativa convirtiéndose como el primer sistema dentro de la </w:t>
      </w:r>
      <w:r w:rsidR="00EC137A">
        <w:rPr>
          <w:color w:val="000000"/>
        </w:rPr>
        <w:t>notaría</w:t>
      </w:r>
      <w:r>
        <w:rPr>
          <w:color w:val="000000"/>
        </w:rPr>
        <w:t xml:space="preserve"> quince.</w:t>
      </w:r>
    </w:p>
    <w:p w14:paraId="36454E75" w14:textId="77777777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1BDFBAAB" w14:textId="6189C081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b/>
          <w:color w:val="000000"/>
        </w:rPr>
        <w:t xml:space="preserve">El objetivo </w:t>
      </w:r>
      <w:r>
        <w:rPr>
          <w:color w:val="000000"/>
        </w:rPr>
        <w:t xml:space="preserve">era Diseñar e implementar un Sistema orientado a la Web que permita controlar y almacenar los registros de archivos y hacer un seguimiento de la información almacenada en la </w:t>
      </w:r>
      <w:r w:rsidR="00EC137A">
        <w:rPr>
          <w:color w:val="000000"/>
        </w:rPr>
        <w:t>notaría</w:t>
      </w:r>
      <w:r>
        <w:rPr>
          <w:color w:val="000000"/>
        </w:rPr>
        <w:t xml:space="preserve"> número quince de la ciudad de El Alto.</w:t>
      </w:r>
    </w:p>
    <w:p w14:paraId="7108F5A1" w14:textId="77777777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7FC41493" w14:textId="77777777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b/>
          <w:color w:val="000000"/>
        </w:rPr>
        <w:t xml:space="preserve">Resultados: </w:t>
      </w:r>
      <w:r>
        <w:rPr>
          <w:color w:val="000000"/>
        </w:rPr>
        <w:t xml:space="preserve">Se logró cumplir las expectativas del Sistema Web desde todo punto de vista. </w:t>
      </w:r>
    </w:p>
    <w:p w14:paraId="20564B9B" w14:textId="44F8DC89" w:rsidR="00FF700F" w:rsidRDefault="00FF700F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 xml:space="preserve">Con el sistema ya implementado se puede hacer un control y seguimiento de cada cliente de la </w:t>
      </w:r>
      <w:r w:rsidR="00EC137A">
        <w:rPr>
          <w:color w:val="000000"/>
        </w:rPr>
        <w:t>notaría</w:t>
      </w:r>
      <w:r>
        <w:rPr>
          <w:color w:val="000000"/>
        </w:rPr>
        <w:t>.</w:t>
      </w:r>
    </w:p>
    <w:p w14:paraId="505BA059" w14:textId="0CF10FD7" w:rsidR="00345D22" w:rsidRDefault="009944B8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ins w:id="54" w:author="Juan Carlos Huanca Guanca" w:date="2023-06-06T11:19:00Z">
        <w:r>
          <w:rPr>
            <w:color w:val="000000"/>
          </w:rPr>
          <w:t>Se p</w:t>
        </w:r>
      </w:ins>
      <w:del w:id="55" w:author="Juan Carlos Huanca Guanca" w:date="2023-06-06T11:19:00Z">
        <w:r w:rsidR="00345D22" w:rsidDel="009944B8">
          <w:rPr>
            <w:color w:val="000000"/>
          </w:rPr>
          <w:delText>P</w:delText>
        </w:r>
      </w:del>
      <w:r w:rsidR="00345D22">
        <w:rPr>
          <w:color w:val="000000"/>
        </w:rPr>
        <w:t xml:space="preserve">odría </w:t>
      </w:r>
      <w:r w:rsidR="00345D22" w:rsidRPr="009944B8">
        <w:rPr>
          <w:color w:val="FF0000"/>
          <w:rPrChange w:id="56" w:author="Juan Carlos Huanca Guanca" w:date="2023-06-06T11:19:00Z">
            <w:rPr>
              <w:color w:val="000000"/>
            </w:rPr>
          </w:rPrChange>
        </w:rPr>
        <w:t xml:space="preserve">tomar </w:t>
      </w:r>
      <w:del w:id="57" w:author="Juan Carlos Huanca Guanca" w:date="2023-06-06T11:19:00Z">
        <w:r w:rsidR="00871EC5" w:rsidRPr="009944B8" w:rsidDel="009944B8">
          <w:rPr>
            <w:color w:val="FF0000"/>
            <w:rPrChange w:id="58" w:author="Juan Carlos Huanca Guanca" w:date="2023-06-06T11:19:00Z">
              <w:rPr>
                <w:color w:val="000000"/>
              </w:rPr>
            </w:rPrChange>
          </w:rPr>
          <w:delText xml:space="preserve">la </w:delText>
        </w:r>
      </w:del>
      <w:ins w:id="59" w:author="Juan Carlos Huanca Guanca" w:date="2023-06-06T11:19:00Z">
        <w:r>
          <w:rPr>
            <w:color w:val="FF0000"/>
          </w:rPr>
          <w:t>en</w:t>
        </w:r>
        <w:r w:rsidRPr="009944B8">
          <w:rPr>
            <w:color w:val="FF0000"/>
            <w:rPrChange w:id="60" w:author="Juan Carlos Huanca Guanca" w:date="2023-06-06T11:19:00Z">
              <w:rPr>
                <w:color w:val="000000"/>
              </w:rPr>
            </w:rPrChange>
          </w:rPr>
          <w:t xml:space="preserve"> </w:t>
        </w:r>
      </w:ins>
      <w:r w:rsidR="00871EC5" w:rsidRPr="009944B8">
        <w:rPr>
          <w:color w:val="FF0000"/>
          <w:rPrChange w:id="61" w:author="Juan Carlos Huanca Guanca" w:date="2023-06-06T11:19:00Z">
            <w:rPr>
              <w:color w:val="000000"/>
            </w:rPr>
          </w:rPrChange>
        </w:rPr>
        <w:t>cuenta</w:t>
      </w:r>
      <w:r w:rsidR="00345D22" w:rsidRPr="009944B8">
        <w:rPr>
          <w:color w:val="FF0000"/>
          <w:rPrChange w:id="62" w:author="Juan Carlos Huanca Guanca" w:date="2023-06-06T11:19:00Z">
            <w:rPr>
              <w:color w:val="000000"/>
            </w:rPr>
          </w:rPrChange>
        </w:rPr>
        <w:t xml:space="preserve"> </w:t>
      </w:r>
      <w:r w:rsidR="00345D22">
        <w:rPr>
          <w:color w:val="000000"/>
        </w:rPr>
        <w:t xml:space="preserve">como </w:t>
      </w:r>
      <w:del w:id="63" w:author="Juan Carlos Huanca Guanca" w:date="2023-06-06T11:19:00Z">
        <w:r w:rsidR="00345D22" w:rsidDel="009944B8">
          <w:rPr>
            <w:color w:val="000000"/>
          </w:rPr>
          <w:delText xml:space="preserve">usa </w:delText>
        </w:r>
      </w:del>
      <w:ins w:id="64" w:author="Juan Carlos Huanca Guanca" w:date="2023-06-06T11:19:00Z">
        <w:r>
          <w:rPr>
            <w:color w:val="000000"/>
          </w:rPr>
          <w:t>utiliza</w:t>
        </w:r>
        <w:r>
          <w:rPr>
            <w:color w:val="000000"/>
          </w:rPr>
          <w:t xml:space="preserve"> </w:t>
        </w:r>
      </w:ins>
      <w:r w:rsidR="00345D22">
        <w:rPr>
          <w:color w:val="000000"/>
        </w:rPr>
        <w:t>l</w:t>
      </w:r>
      <w:r w:rsidR="00345D22" w:rsidRPr="00345D22">
        <w:rPr>
          <w:color w:val="000000"/>
        </w:rPr>
        <w:t>a norma ISO 9126 para la evaluación de</w:t>
      </w:r>
      <w:r w:rsidR="00345D22">
        <w:rPr>
          <w:color w:val="000000"/>
        </w:rPr>
        <w:t xml:space="preserve"> su sistema informátic</w:t>
      </w:r>
      <w:r w:rsidR="00345D22" w:rsidRPr="00345D22">
        <w:rPr>
          <w:color w:val="000000"/>
        </w:rPr>
        <w:t>o</w:t>
      </w:r>
      <w:r w:rsidR="00F1476A">
        <w:rPr>
          <w:color w:val="000000"/>
        </w:rPr>
        <w:t xml:space="preserve">. Ya que </w:t>
      </w:r>
      <w:r w:rsidR="00F1476A" w:rsidRPr="00F1476A">
        <w:rPr>
          <w:color w:val="000000"/>
        </w:rPr>
        <w:t>La Norma ISO/IEC 9126 (1991)</w:t>
      </w:r>
      <w:r w:rsidR="00F1476A">
        <w:rPr>
          <w:color w:val="000000"/>
        </w:rPr>
        <w:t xml:space="preserve"> “</w:t>
      </w:r>
      <w:r w:rsidR="00C82F1F" w:rsidRPr="00C82F1F">
        <w:rPr>
          <w:color w:val="000000"/>
        </w:rPr>
        <w:t>Esta norma Internacional fue publicada en 1992, la cual es usada para la evaluación de la calidad de software</w:t>
      </w:r>
      <w:r w:rsidR="00F1476A">
        <w:rPr>
          <w:color w:val="000000"/>
        </w:rPr>
        <w:t>”</w:t>
      </w:r>
      <w:r w:rsidR="00F1476A" w:rsidRPr="00F1476A">
        <w:rPr>
          <w:color w:val="000000"/>
        </w:rPr>
        <w:t>.</w:t>
      </w:r>
      <w:sdt>
        <w:sdtPr>
          <w:rPr>
            <w:color w:val="000000"/>
          </w:rPr>
          <w:id w:val="-440149848"/>
          <w:citation/>
        </w:sdtPr>
        <w:sdtContent>
          <w:r w:rsidR="00C82F1F">
            <w:rPr>
              <w:color w:val="000000"/>
            </w:rPr>
            <w:fldChar w:fldCharType="begin"/>
          </w:r>
          <w:r w:rsidR="00C82F1F">
            <w:rPr>
              <w:color w:val="000000"/>
              <w:lang w:val="es-ES"/>
            </w:rPr>
            <w:instrText xml:space="preserve"> CITATION Eri18 \l 3082 </w:instrText>
          </w:r>
          <w:r w:rsidR="00C82F1F">
            <w:rPr>
              <w:color w:val="000000"/>
            </w:rPr>
            <w:fldChar w:fldCharType="separate"/>
          </w:r>
          <w:r w:rsidR="0089540B">
            <w:rPr>
              <w:noProof/>
              <w:color w:val="000000"/>
              <w:lang w:val="es-ES"/>
            </w:rPr>
            <w:t xml:space="preserve"> </w:t>
          </w:r>
          <w:r w:rsidR="0089540B" w:rsidRPr="0089540B">
            <w:rPr>
              <w:noProof/>
              <w:color w:val="000000"/>
              <w:lang w:val="es-ES"/>
            </w:rPr>
            <w:t>(Lara, 2018)</w:t>
          </w:r>
          <w:r w:rsidR="00C82F1F">
            <w:rPr>
              <w:color w:val="000000"/>
            </w:rPr>
            <w:fldChar w:fldCharType="end"/>
          </w:r>
        </w:sdtContent>
      </w:sdt>
    </w:p>
    <w:p w14:paraId="38781933" w14:textId="192307C3" w:rsidR="004B0E90" w:rsidRPr="004B0E90" w:rsidRDefault="004B0E90" w:rsidP="004B0E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Note que logro</w:t>
      </w:r>
      <w:r w:rsidRPr="004B0E90">
        <w:rPr>
          <w:color w:val="000000"/>
        </w:rPr>
        <w:t xml:space="preserve"> centralizar y almacenar todos los archivos notariales referente a la Notaria de Fe</w:t>
      </w:r>
    </w:p>
    <w:p w14:paraId="7C31AEBC" w14:textId="38E97245" w:rsidR="004B0E90" w:rsidRDefault="004B0E90" w:rsidP="004B0E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4B0E90">
        <w:rPr>
          <w:color w:val="000000"/>
        </w:rPr>
        <w:t>Pública, generando lista de archivos inmediatamente</w:t>
      </w:r>
      <w:r>
        <w:rPr>
          <w:color w:val="000000"/>
        </w:rPr>
        <w:t xml:space="preserve"> y logrando reducir</w:t>
      </w:r>
      <w:r w:rsidRPr="004B0E90">
        <w:rPr>
          <w:color w:val="000000"/>
        </w:rPr>
        <w:t xml:space="preserve"> el tiempo de búsquedas y consultas de los registros existentes en la Notaria de</w:t>
      </w:r>
      <w:r>
        <w:rPr>
          <w:color w:val="000000"/>
        </w:rPr>
        <w:t xml:space="preserve"> </w:t>
      </w:r>
      <w:r w:rsidRPr="004B0E90">
        <w:rPr>
          <w:color w:val="000000"/>
        </w:rPr>
        <w:t>Fe Pública.</w:t>
      </w:r>
    </w:p>
    <w:p w14:paraId="773D4388" w14:textId="77777777" w:rsidR="00871EC5" w:rsidRDefault="00871EC5" w:rsidP="00871E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5F0F3871" w14:textId="77777777" w:rsidR="00FF700F" w:rsidRDefault="00FF700F" w:rsidP="00871EC5">
      <w:pPr>
        <w:pStyle w:val="Ttulo2"/>
        <w:numPr>
          <w:ilvl w:val="1"/>
          <w:numId w:val="3"/>
        </w:numPr>
        <w:spacing w:line="360" w:lineRule="auto"/>
      </w:pPr>
      <w:bookmarkStart w:id="65" w:name="_Toc136628584"/>
      <w:r>
        <w:t>Descripción del problema</w:t>
      </w:r>
      <w:bookmarkEnd w:id="65"/>
    </w:p>
    <w:p w14:paraId="2C51FEB8" w14:textId="4D66A1BF" w:rsidR="00EE4B2C" w:rsidRDefault="00FE51BE" w:rsidP="00871EC5">
      <w:pPr>
        <w:spacing w:line="360" w:lineRule="auto"/>
      </w:pPr>
      <w:bookmarkStart w:id="66" w:name="_heading=h.2et92p0" w:colFirst="0" w:colLast="0"/>
      <w:bookmarkEnd w:id="66"/>
      <w:r>
        <w:t xml:space="preserve">El </w:t>
      </w:r>
      <w:r w:rsidR="00EE4B2C" w:rsidRPr="00EE4B2C">
        <w:t>Tribunal Electoral Departamental</w:t>
      </w:r>
      <w:r w:rsidRPr="00FE51BE">
        <w:t>(TED)</w:t>
      </w:r>
      <w:r w:rsidR="00EE4B2C" w:rsidRPr="00EE4B2C">
        <w:t xml:space="preserve"> de Pando enfrenta </w:t>
      </w:r>
      <w:r w:rsidR="00EE4B2C" w:rsidRPr="00721591">
        <w:t>diversos problemas</w:t>
      </w:r>
      <w:r w:rsidR="00EE4B2C">
        <w:t xml:space="preserve"> en su</w:t>
      </w:r>
      <w:r w:rsidR="00F759FB" w:rsidRPr="00FE51BE">
        <w:t xml:space="preserve"> sistema de gestión y manejo de archivos en la sección de Archivo y Biblioteca  de Pando</w:t>
      </w:r>
      <w:r w:rsidR="00651805">
        <w:t>, esto es</w:t>
      </w:r>
      <w:r w:rsidR="00EE4B2C" w:rsidRPr="00721591">
        <w:t xml:space="preserve"> </w:t>
      </w:r>
      <w:r w:rsidR="00EE4B2C" w:rsidRPr="00EE4B2C">
        <w:t xml:space="preserve">debido a </w:t>
      </w:r>
      <w:r>
        <w:t xml:space="preserve">la </w:t>
      </w:r>
      <w:r w:rsidRPr="009944B8">
        <w:rPr>
          <w:strike/>
          <w:color w:val="FF0000"/>
          <w:rPrChange w:id="67" w:author="Juan Carlos Huanca Guanca" w:date="2023-06-06T11:20:00Z">
            <w:rPr/>
          </w:rPrChange>
        </w:rPr>
        <w:t>realización</w:t>
      </w:r>
      <w:r w:rsidRPr="009944B8">
        <w:rPr>
          <w:color w:val="FF0000"/>
          <w:rPrChange w:id="68" w:author="Juan Carlos Huanca Guanca" w:date="2023-06-06T11:20:00Z">
            <w:rPr/>
          </w:rPrChange>
        </w:rPr>
        <w:t xml:space="preserve"> </w:t>
      </w:r>
      <w:ins w:id="69" w:author="Juan Carlos Huanca Guanca" w:date="2023-06-06T11:21:00Z">
        <w:r w:rsidR="009944B8">
          <w:rPr>
            <w:color w:val="FF0000"/>
          </w:rPr>
          <w:t xml:space="preserve">(buscar un </w:t>
        </w:r>
        <w:proofErr w:type="spellStart"/>
        <w:r w:rsidR="009944B8">
          <w:rPr>
            <w:color w:val="FF0000"/>
          </w:rPr>
          <w:t>sinomo</w:t>
        </w:r>
        <w:proofErr w:type="spellEnd"/>
        <w:r w:rsidR="009944B8">
          <w:rPr>
            <w:color w:val="FF0000"/>
          </w:rPr>
          <w:t xml:space="preserve"> en lugar de realización)</w:t>
        </w:r>
      </w:ins>
      <w:r>
        <w:t>a papel el proceso de la organización, clasificación y almacenamiento de archivos, r</w:t>
      </w:r>
      <w:r w:rsidRPr="00FE51BE">
        <w:t>ealiza el proceso de búsqueda de archivos de forma manual</w:t>
      </w:r>
      <w:r>
        <w:t xml:space="preserve"> y a una fuerte ausencia de digitalización de archivo</w:t>
      </w:r>
      <w:r w:rsidR="00651805">
        <w:t xml:space="preserve">, </w:t>
      </w:r>
      <w:r w:rsidR="00D1301F">
        <w:t xml:space="preserve">al </w:t>
      </w:r>
      <w:r w:rsidR="00D1301F" w:rsidRPr="00D1301F">
        <w:t>trabajar con archivos físicos</w:t>
      </w:r>
      <w:r w:rsidR="00D1301F">
        <w:t xml:space="preserve"> y de forma manual,</w:t>
      </w:r>
      <w:r w:rsidR="00D1301F" w:rsidRPr="00D1301F">
        <w:t xml:space="preserve"> existe un mayor riesgo de dañar o perder documentos importantes</w:t>
      </w:r>
      <w:r w:rsidR="00D1301F">
        <w:t xml:space="preserve">, </w:t>
      </w:r>
      <w:r w:rsidR="00D1301F" w:rsidRPr="00D1301F">
        <w:t>errores en la organización y clasificación en el almacenamiento  de los archivos</w:t>
      </w:r>
      <w:r w:rsidR="00D1301F">
        <w:t xml:space="preserve"> y</w:t>
      </w:r>
      <w:r w:rsidR="00D1301F" w:rsidRPr="00D1301F">
        <w:t xml:space="preserve"> perdida de significativa tiempo y recursos físicos y humanos en la búsqueda de archivos</w:t>
      </w:r>
      <w:r w:rsidR="00D1301F">
        <w:t>.</w:t>
      </w:r>
    </w:p>
    <w:p w14:paraId="0B5FB572" w14:textId="77777777" w:rsidR="00FF700F" w:rsidRDefault="00FF700F" w:rsidP="00871EC5">
      <w:pPr>
        <w:pStyle w:val="Ttulo2"/>
        <w:numPr>
          <w:ilvl w:val="1"/>
          <w:numId w:val="3"/>
        </w:numPr>
        <w:spacing w:line="360" w:lineRule="auto"/>
      </w:pPr>
      <w:bookmarkStart w:id="70" w:name="_Toc136628585"/>
      <w:r>
        <w:t>Formulación del Problema</w:t>
      </w:r>
      <w:bookmarkEnd w:id="70"/>
    </w:p>
    <w:p w14:paraId="69363EAD" w14:textId="3FA5F09E" w:rsidR="00F05342" w:rsidRDefault="00127AAE" w:rsidP="00871EC5">
      <w:pPr>
        <w:spacing w:line="360" w:lineRule="auto"/>
      </w:pPr>
      <w:r w:rsidRPr="00127AAE">
        <w:t>Inadecuado sistema de gestión y manejo de archivos en</w:t>
      </w:r>
      <w:r>
        <w:t xml:space="preserve"> la sección de Archivos y Biblioteca del</w:t>
      </w:r>
      <w:r w:rsidRPr="00127AAE">
        <w:t xml:space="preserve"> Tribunal Electoral Departamental (TED) de Pando</w:t>
      </w:r>
      <w:r w:rsidR="00592F41">
        <w:t>.</w:t>
      </w:r>
    </w:p>
    <w:p w14:paraId="059B9D4B" w14:textId="77777777" w:rsidR="00FF700F" w:rsidRDefault="00FF700F" w:rsidP="00871EC5">
      <w:pPr>
        <w:pStyle w:val="Ttulo2"/>
        <w:numPr>
          <w:ilvl w:val="1"/>
          <w:numId w:val="3"/>
        </w:numPr>
        <w:spacing w:line="360" w:lineRule="auto"/>
        <w:rPr>
          <w:rFonts w:eastAsia="Times New Roman" w:cs="Times New Roman"/>
          <w:szCs w:val="28"/>
        </w:rPr>
      </w:pPr>
      <w:bookmarkStart w:id="71" w:name="_Toc136628586"/>
      <w:r>
        <w:rPr>
          <w:rFonts w:eastAsia="Times New Roman" w:cs="Times New Roman"/>
          <w:szCs w:val="28"/>
        </w:rPr>
        <w:t>Objetivo</w:t>
      </w:r>
      <w:bookmarkEnd w:id="71"/>
    </w:p>
    <w:p w14:paraId="3DEDF66D" w14:textId="77777777" w:rsidR="00FF700F" w:rsidRDefault="00FF700F" w:rsidP="00871EC5">
      <w:pPr>
        <w:pStyle w:val="Ttulo3"/>
        <w:numPr>
          <w:ilvl w:val="2"/>
          <w:numId w:val="3"/>
        </w:numPr>
        <w:spacing w:line="360" w:lineRule="auto"/>
      </w:pPr>
      <w:bookmarkStart w:id="72" w:name="_Toc136628587"/>
      <w:r>
        <w:t>Objetivo general</w:t>
      </w:r>
      <w:bookmarkEnd w:id="72"/>
    </w:p>
    <w:p w14:paraId="39D2ED56" w14:textId="79EC217C" w:rsidR="00F05342" w:rsidRDefault="000C72F6" w:rsidP="00871EC5">
      <w:pPr>
        <w:spacing w:line="360" w:lineRule="auto"/>
      </w:pPr>
      <w:bookmarkStart w:id="73" w:name="_heading=h.4d34og8" w:colFirst="0" w:colLast="0"/>
      <w:bookmarkStart w:id="74" w:name="_Hlk135987764"/>
      <w:bookmarkEnd w:id="73"/>
      <w:r w:rsidRPr="000C72F6">
        <w:t xml:space="preserve">Desarrollar un </w:t>
      </w:r>
      <w:bookmarkStart w:id="75" w:name="_Hlk136411866"/>
      <w:r w:rsidRPr="000C72F6">
        <w:t>sistema informátic</w:t>
      </w:r>
      <w:r>
        <w:t xml:space="preserve">o </w:t>
      </w:r>
      <w:bookmarkEnd w:id="75"/>
      <w:del w:id="76" w:author="Juan Carlos Huanca Guanca" w:date="2023-06-06T11:22:00Z">
        <w:r w:rsidR="00F05342" w:rsidRPr="00F05342" w:rsidDel="00D75B04">
          <w:delText>mediante la metodología de programación extrema</w:delText>
        </w:r>
        <w:r w:rsidR="00F05342" w:rsidDel="00D75B04">
          <w:delText xml:space="preserve"> </w:delText>
        </w:r>
      </w:del>
      <w:r w:rsidR="00F05342" w:rsidRPr="00F05342">
        <w:t xml:space="preserve">para mejorar el </w:t>
      </w:r>
      <w:r w:rsidR="004D1188" w:rsidRPr="00F05342">
        <w:t xml:space="preserve">sistema de </w:t>
      </w:r>
      <w:r w:rsidR="004D1188">
        <w:t xml:space="preserve">gestión </w:t>
      </w:r>
      <w:r w:rsidR="00F759FB" w:rsidRPr="00127AAE">
        <w:t>y manejo de archivos en</w:t>
      </w:r>
      <w:r w:rsidR="00F759FB">
        <w:t xml:space="preserve"> la sección de Archivos y Biblioteca del</w:t>
      </w:r>
      <w:r w:rsidR="00F759FB" w:rsidRPr="00127AAE">
        <w:t xml:space="preserve"> </w:t>
      </w:r>
      <w:r>
        <w:t>Tribunal Electoral Departamental (TED) de Pando</w:t>
      </w:r>
      <w:ins w:id="77" w:author="Juan Carlos Huanca Guanca" w:date="2023-06-06T11:22:00Z">
        <w:r w:rsidR="00D75B04" w:rsidRPr="00D75B04">
          <w:t xml:space="preserve"> </w:t>
        </w:r>
        <w:r w:rsidR="00D75B04" w:rsidRPr="00F05342">
          <w:t>mediante la metodología de programación extrema</w:t>
        </w:r>
      </w:ins>
      <w:r w:rsidR="00F05342">
        <w:t>.</w:t>
      </w:r>
    </w:p>
    <w:p w14:paraId="5047B6CB" w14:textId="6F2F265F" w:rsidR="000C72F6" w:rsidRDefault="00FF700F" w:rsidP="00871EC5">
      <w:pPr>
        <w:pStyle w:val="Ttulo3"/>
        <w:numPr>
          <w:ilvl w:val="2"/>
          <w:numId w:val="3"/>
        </w:numPr>
        <w:spacing w:line="360" w:lineRule="auto"/>
      </w:pPr>
      <w:bookmarkStart w:id="78" w:name="_Toc136628588"/>
      <w:bookmarkEnd w:id="74"/>
      <w:r>
        <w:t>Objetivos específicos:</w:t>
      </w:r>
      <w:bookmarkEnd w:id="78"/>
    </w:p>
    <w:p w14:paraId="5A2D24EA" w14:textId="030C1A30" w:rsidR="000C72F6" w:rsidRDefault="00610620" w:rsidP="00871EC5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2947F2">
        <w:rPr>
          <w:rFonts w:ascii="Times New Roman" w:hAnsi="Times New Roman"/>
        </w:rPr>
        <w:t>Identificar las funcionalidades requeridas</w:t>
      </w:r>
      <w:r w:rsidR="0063442E" w:rsidRPr="002947F2">
        <w:rPr>
          <w:rFonts w:ascii="Times New Roman" w:hAnsi="Times New Roman"/>
        </w:rPr>
        <w:t>,</w:t>
      </w:r>
      <w:r w:rsidRPr="002947F2">
        <w:rPr>
          <w:rFonts w:ascii="Times New Roman" w:hAnsi="Times New Roman"/>
        </w:rPr>
        <w:t xml:space="preserve"> </w:t>
      </w:r>
      <w:r w:rsidR="00BE2527">
        <w:rPr>
          <w:rFonts w:ascii="Times New Roman" w:hAnsi="Times New Roman"/>
        </w:rPr>
        <w:t>r</w:t>
      </w:r>
      <w:r w:rsidR="00BE2527" w:rsidRPr="00BE2527">
        <w:rPr>
          <w:rFonts w:ascii="Times New Roman" w:hAnsi="Times New Roman"/>
        </w:rPr>
        <w:t>ealizando entrevistas con el personal de la sección de Archivos y Biblioteca para comprender sus necesidades y requerimientos</w:t>
      </w:r>
      <w:r w:rsidR="002947F2">
        <w:rPr>
          <w:rFonts w:ascii="Times New Roman" w:hAnsi="Times New Roman"/>
        </w:rPr>
        <w:t>.</w:t>
      </w:r>
    </w:p>
    <w:p w14:paraId="5129254D" w14:textId="77777777" w:rsidR="002947F2" w:rsidRPr="002947F2" w:rsidRDefault="002947F2" w:rsidP="00871EC5">
      <w:pPr>
        <w:pStyle w:val="Prrafodelista"/>
        <w:spacing w:line="360" w:lineRule="auto"/>
        <w:rPr>
          <w:rFonts w:ascii="Times New Roman" w:hAnsi="Times New Roman"/>
        </w:rPr>
      </w:pPr>
    </w:p>
    <w:p w14:paraId="459F920C" w14:textId="24FECCF4" w:rsidR="00794989" w:rsidRPr="0063442E" w:rsidRDefault="0063442E" w:rsidP="00871EC5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63442E">
        <w:rPr>
          <w:rFonts w:ascii="Times New Roman" w:hAnsi="Times New Roman"/>
        </w:rPr>
        <w:t>Definir la arquitectura del sistema informático</w:t>
      </w:r>
      <w:r w:rsidR="00BE2527">
        <w:rPr>
          <w:rFonts w:ascii="Times New Roman" w:hAnsi="Times New Roman"/>
        </w:rPr>
        <w:t>,</w:t>
      </w:r>
      <w:r w:rsidRPr="0063442E">
        <w:rPr>
          <w:rFonts w:ascii="Times New Roman" w:hAnsi="Times New Roman"/>
        </w:rPr>
        <w:t xml:space="preserve"> </w:t>
      </w:r>
      <w:del w:id="79" w:author="Juan Carlos Huanca Guanca" w:date="2023-06-06T11:22:00Z">
        <w:r w:rsidR="00BE2527" w:rsidDel="00D75B04">
          <w:rPr>
            <w:rFonts w:ascii="Times New Roman" w:hAnsi="Times New Roman"/>
          </w:rPr>
          <w:delText>r</w:delText>
        </w:r>
        <w:r w:rsidR="00BE2527" w:rsidRPr="00BE2527" w:rsidDel="00D75B04">
          <w:rPr>
            <w:rFonts w:ascii="Times New Roman" w:hAnsi="Times New Roman"/>
          </w:rPr>
          <w:delText xml:space="preserve">ealizando </w:delText>
        </w:r>
      </w:del>
      <w:r w:rsidR="00BE2527" w:rsidRPr="00BE2527">
        <w:rPr>
          <w:rFonts w:ascii="Times New Roman" w:hAnsi="Times New Roman"/>
        </w:rPr>
        <w:t xml:space="preserve">identificando los componentes principales y </w:t>
      </w:r>
      <w:del w:id="80" w:author="Juan Carlos Huanca Guanca" w:date="2023-06-06T11:22:00Z">
        <w:r w:rsidR="00BE2527" w:rsidRPr="00BE2527" w:rsidDel="00D75B04">
          <w:rPr>
            <w:rFonts w:ascii="Times New Roman" w:hAnsi="Times New Roman"/>
          </w:rPr>
          <w:delText xml:space="preserve">estableciendo </w:delText>
        </w:r>
      </w:del>
      <w:r w:rsidR="00BE2527" w:rsidRPr="00BE2527">
        <w:rPr>
          <w:rFonts w:ascii="Times New Roman" w:hAnsi="Times New Roman"/>
        </w:rPr>
        <w:t>las interacciones entre ellos mediante el enfoque del diseño incremental</w:t>
      </w:r>
      <w:r w:rsidR="002947F2">
        <w:rPr>
          <w:rFonts w:ascii="Times New Roman" w:hAnsi="Times New Roman"/>
        </w:rPr>
        <w:t>.</w:t>
      </w:r>
    </w:p>
    <w:p w14:paraId="22B645C6" w14:textId="77777777" w:rsidR="00794989" w:rsidRPr="000C72F6" w:rsidRDefault="00794989" w:rsidP="00871EC5">
      <w:pPr>
        <w:pStyle w:val="Prrafodelista"/>
        <w:spacing w:line="360" w:lineRule="auto"/>
        <w:rPr>
          <w:rFonts w:ascii="Times New Roman" w:hAnsi="Times New Roman"/>
        </w:rPr>
      </w:pPr>
    </w:p>
    <w:p w14:paraId="72D7C225" w14:textId="662F89DE" w:rsidR="002947F2" w:rsidRDefault="00794989" w:rsidP="00871EC5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2947F2">
        <w:rPr>
          <w:rFonts w:ascii="Times New Roman" w:hAnsi="Times New Roman"/>
        </w:rPr>
        <w:t xml:space="preserve">Desarrollar funcionalidades </w:t>
      </w:r>
      <w:r w:rsidR="0063442E" w:rsidRPr="002947F2">
        <w:rPr>
          <w:rFonts w:ascii="Times New Roman" w:hAnsi="Times New Roman"/>
        </w:rPr>
        <w:t>requeridas</w:t>
      </w:r>
      <w:r w:rsidR="00BE2527">
        <w:rPr>
          <w:rFonts w:ascii="Times New Roman" w:hAnsi="Times New Roman"/>
        </w:rPr>
        <w:t>, u</w:t>
      </w:r>
      <w:r w:rsidR="00BE2527" w:rsidRPr="00BE2527">
        <w:rPr>
          <w:rFonts w:ascii="Times New Roman" w:hAnsi="Times New Roman"/>
        </w:rPr>
        <w:t>tilizando herramientas y lenguajes de programación adecuados, implementando las funcionalidades identificadas en el diseño</w:t>
      </w:r>
      <w:r w:rsidR="002947F2">
        <w:rPr>
          <w:rFonts w:ascii="Times New Roman" w:hAnsi="Times New Roman"/>
        </w:rPr>
        <w:t>.</w:t>
      </w:r>
    </w:p>
    <w:p w14:paraId="588D0FEC" w14:textId="77777777" w:rsidR="002947F2" w:rsidRPr="002947F2" w:rsidRDefault="002947F2" w:rsidP="00871EC5">
      <w:pPr>
        <w:spacing w:line="360" w:lineRule="auto"/>
      </w:pPr>
    </w:p>
    <w:p w14:paraId="057C8584" w14:textId="697C704B" w:rsidR="00794989" w:rsidRDefault="00BE2527" w:rsidP="00871EC5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BE2527">
        <w:rPr>
          <w:rFonts w:ascii="Times New Roman" w:hAnsi="Times New Roman"/>
        </w:rPr>
        <w:lastRenderedPageBreak/>
        <w:t>Realizar pruebas exhaustivas del sistema informático</w:t>
      </w:r>
      <w:r>
        <w:rPr>
          <w:rFonts w:ascii="Times New Roman" w:hAnsi="Times New Roman"/>
        </w:rPr>
        <w:t xml:space="preserve">, </w:t>
      </w:r>
      <w:r w:rsidR="00F035FB">
        <w:rPr>
          <w:rFonts w:ascii="Times New Roman" w:hAnsi="Times New Roman"/>
        </w:rPr>
        <w:t>mediante la ejecución de pruebas</w:t>
      </w:r>
      <w:r w:rsidR="00AD4E5D">
        <w:rPr>
          <w:rFonts w:ascii="Times New Roman" w:hAnsi="Times New Roman"/>
        </w:rPr>
        <w:t xml:space="preserve"> </w:t>
      </w:r>
      <w:r w:rsidRPr="00BE2527">
        <w:rPr>
          <w:rFonts w:ascii="Times New Roman" w:hAnsi="Times New Roman"/>
        </w:rPr>
        <w:t>que cubran diferentes escenarios y funcionalidades del sistema</w:t>
      </w:r>
      <w:r>
        <w:rPr>
          <w:rFonts w:ascii="Times New Roman" w:hAnsi="Times New Roman"/>
        </w:rPr>
        <w:t>.</w:t>
      </w:r>
    </w:p>
    <w:p w14:paraId="0A002273" w14:textId="77777777" w:rsidR="00794989" w:rsidRPr="00794989" w:rsidRDefault="00794989" w:rsidP="00871EC5">
      <w:pPr>
        <w:pStyle w:val="Prrafodelista"/>
        <w:spacing w:line="360" w:lineRule="auto"/>
        <w:rPr>
          <w:rFonts w:ascii="Times New Roman" w:hAnsi="Times New Roman"/>
        </w:rPr>
      </w:pPr>
    </w:p>
    <w:p w14:paraId="4FF79D9F" w14:textId="5D6729BE" w:rsidR="009D22FF" w:rsidRPr="00B45D5C" w:rsidRDefault="009D22FF" w:rsidP="00871EC5">
      <w:pPr>
        <w:spacing w:line="360" w:lineRule="auto"/>
        <w:rPr>
          <w:color w:val="FF0000"/>
        </w:rPr>
      </w:pPr>
    </w:p>
    <w:p w14:paraId="7C28AD92" w14:textId="7D22EB61" w:rsidR="00FF700F" w:rsidRDefault="00FF700F" w:rsidP="00871EC5">
      <w:pPr>
        <w:pStyle w:val="Ttulo2"/>
        <w:numPr>
          <w:ilvl w:val="1"/>
          <w:numId w:val="3"/>
        </w:numPr>
        <w:spacing w:line="360" w:lineRule="auto"/>
        <w:rPr>
          <w:rFonts w:eastAsia="Times New Roman" w:cs="Times New Roman"/>
          <w:szCs w:val="28"/>
        </w:rPr>
      </w:pPr>
      <w:bookmarkStart w:id="81" w:name="_Toc136628589"/>
      <w:r>
        <w:rPr>
          <w:rFonts w:eastAsia="Times New Roman" w:cs="Times New Roman"/>
          <w:szCs w:val="28"/>
        </w:rPr>
        <w:t>Justificación</w:t>
      </w:r>
      <w:bookmarkEnd w:id="81"/>
      <w:ins w:id="82" w:author="Juan Carlos Huanca Guanca" w:date="2023-06-06T11:23:00Z">
        <w:r w:rsidR="00D75B04">
          <w:rPr>
            <w:rFonts w:eastAsia="Times New Roman" w:cs="Times New Roman"/>
            <w:szCs w:val="28"/>
          </w:rPr>
          <w:t xml:space="preserve"> </w:t>
        </w:r>
        <w:r w:rsidR="00D75B04">
          <w:rPr>
            <w:rFonts w:eastAsia="Times New Roman" w:cs="Times New Roman"/>
            <w:color w:val="FF0000"/>
            <w:szCs w:val="28"/>
          </w:rPr>
          <w:t xml:space="preserve"> (revisar interlineado de todo este apartado)</w:t>
        </w:r>
      </w:ins>
    </w:p>
    <w:p w14:paraId="3F97B73F" w14:textId="2EBEC0BE" w:rsidR="00FF700F" w:rsidRDefault="00FF700F" w:rsidP="00871EC5">
      <w:pPr>
        <w:spacing w:line="360" w:lineRule="auto"/>
        <w:rPr>
          <w:ins w:id="83" w:author="Juan Carlos Huanca Guanca" w:date="2023-06-06T11:24:00Z"/>
          <w:strike/>
        </w:rPr>
      </w:pPr>
      <w:r w:rsidRPr="00D75B04">
        <w:rPr>
          <w:strike/>
          <w:rPrChange w:id="84" w:author="Juan Carlos Huanca Guanca" w:date="2023-06-06T11:24:00Z">
            <w:rPr/>
          </w:rPrChange>
        </w:rPr>
        <w:t xml:space="preserve">El desarrollo de un sistema </w:t>
      </w:r>
      <w:r w:rsidR="007618A2" w:rsidRPr="00D75B04">
        <w:rPr>
          <w:strike/>
          <w:rPrChange w:id="85" w:author="Juan Carlos Huanca Guanca" w:date="2023-06-06T11:24:00Z">
            <w:rPr/>
          </w:rPrChange>
        </w:rPr>
        <w:t>informático</w:t>
      </w:r>
      <w:r w:rsidRPr="00D75B04">
        <w:rPr>
          <w:strike/>
          <w:rPrChange w:id="86" w:author="Juan Carlos Huanca Guanca" w:date="2023-06-06T11:24:00Z">
            <w:rPr/>
          </w:rPrChange>
        </w:rPr>
        <w:t xml:space="preserve"> de </w:t>
      </w:r>
      <w:r w:rsidR="00D1301F" w:rsidRPr="00D75B04">
        <w:rPr>
          <w:strike/>
          <w:rPrChange w:id="87" w:author="Juan Carlos Huanca Guanca" w:date="2023-06-06T11:24:00Z">
            <w:rPr/>
          </w:rPrChange>
        </w:rPr>
        <w:t>gestión y manejo de archivos en la sección de Archivos y Biblioteca del Tribunal Electoral Departamental (TED) de Pando</w:t>
      </w:r>
      <w:r w:rsidRPr="00D75B04">
        <w:rPr>
          <w:strike/>
          <w:rPrChange w:id="88" w:author="Juan Carlos Huanca Guanca" w:date="2023-06-06T11:24:00Z">
            <w:rPr/>
          </w:rPrChange>
        </w:rPr>
        <w:t xml:space="preserve">, </w:t>
      </w:r>
      <w:r w:rsidR="00D1301F" w:rsidRPr="00D75B04">
        <w:rPr>
          <w:strike/>
          <w:rPrChange w:id="89" w:author="Juan Carlos Huanca Guanca" w:date="2023-06-06T11:24:00Z">
            <w:rPr/>
          </w:rPrChange>
        </w:rPr>
        <w:t>podrá mejorar</w:t>
      </w:r>
      <w:r w:rsidRPr="00D75B04">
        <w:rPr>
          <w:strike/>
          <w:rPrChange w:id="90" w:author="Juan Carlos Huanca Guanca" w:date="2023-06-06T11:24:00Z">
            <w:rPr/>
          </w:rPrChange>
        </w:rPr>
        <w:t xml:space="preserve"> la accesibilidad a la información en los documentos y garantizar la seguridad y confidencialidad de los datos. Además, el sistema software permitirá una mayor eficiencia en la gestión de </w:t>
      </w:r>
      <w:r w:rsidR="00D1301F" w:rsidRPr="00D75B04">
        <w:rPr>
          <w:strike/>
          <w:rPrChange w:id="91" w:author="Juan Carlos Huanca Guanca" w:date="2023-06-06T11:24:00Z">
            <w:rPr/>
          </w:rPrChange>
        </w:rPr>
        <w:t>y manejo de archivos</w:t>
      </w:r>
      <w:r w:rsidRPr="00D75B04">
        <w:rPr>
          <w:strike/>
          <w:rPrChange w:id="92" w:author="Juan Carlos Huanca Guanca" w:date="2023-06-06T11:24:00Z">
            <w:rPr/>
          </w:rPrChange>
        </w:rPr>
        <w:t>.</w:t>
      </w:r>
    </w:p>
    <w:p w14:paraId="75DAD431" w14:textId="00C26152" w:rsidR="00D75B04" w:rsidRPr="00D75B04" w:rsidRDefault="00D75B04" w:rsidP="00871EC5">
      <w:pPr>
        <w:spacing w:line="360" w:lineRule="auto"/>
        <w:rPr>
          <w:color w:val="FF0000"/>
          <w:rPrChange w:id="93" w:author="Juan Carlos Huanca Guanca" w:date="2023-06-06T11:24:00Z">
            <w:rPr/>
          </w:rPrChange>
        </w:rPr>
      </w:pPr>
      <w:ins w:id="94" w:author="Juan Carlos Huanca Guanca" w:date="2023-06-06T11:24:00Z">
        <w:r w:rsidRPr="00D75B04">
          <w:rPr>
            <w:color w:val="FF0000"/>
            <w:rPrChange w:id="95" w:author="Juan Carlos Huanca Guanca" w:date="2023-06-06T11:24:00Z">
              <w:rPr>
                <w:strike/>
                <w:color w:val="FF0000"/>
              </w:rPr>
            </w:rPrChange>
          </w:rPr>
          <w:t xml:space="preserve">Este debería ser </w:t>
        </w:r>
        <w:r>
          <w:rPr>
            <w:color w:val="FF0000"/>
          </w:rPr>
          <w:t>un párrafo de introducción a la justificación técnica</w:t>
        </w:r>
      </w:ins>
      <w:ins w:id="96" w:author="Juan Carlos Huanca Guanca" w:date="2023-06-06T11:25:00Z">
        <w:r>
          <w:rPr>
            <w:color w:val="FF0000"/>
          </w:rPr>
          <w:t xml:space="preserve">, social y económica y no </w:t>
        </w:r>
        <w:proofErr w:type="spellStart"/>
        <w:r>
          <w:rPr>
            <w:color w:val="FF0000"/>
          </w:rPr>
          <w:t>asi</w:t>
        </w:r>
        <w:proofErr w:type="spellEnd"/>
        <w:r>
          <w:rPr>
            <w:color w:val="FF0000"/>
          </w:rPr>
          <w:t xml:space="preserve"> una justificación del proyecto</w:t>
        </w:r>
      </w:ins>
    </w:p>
    <w:p w14:paraId="3A5DB372" w14:textId="77777777" w:rsidR="00FF700F" w:rsidRDefault="00FF700F" w:rsidP="00871EC5">
      <w:pPr>
        <w:pStyle w:val="Ttulo3"/>
        <w:numPr>
          <w:ilvl w:val="2"/>
          <w:numId w:val="3"/>
        </w:numPr>
        <w:spacing w:line="360" w:lineRule="auto"/>
      </w:pPr>
      <w:bookmarkStart w:id="97" w:name="_Toc136628590"/>
      <w:r>
        <w:t>Justificación Técnica</w:t>
      </w:r>
      <w:bookmarkEnd w:id="97"/>
    </w:p>
    <w:p w14:paraId="3B4EA746" w14:textId="1DB65D36" w:rsidR="00D75B04" w:rsidRPr="00D75B04" w:rsidRDefault="00D75B04" w:rsidP="001D71C4">
      <w:pPr>
        <w:rPr>
          <w:ins w:id="98" w:author="Juan Carlos Huanca Guanca" w:date="2023-06-06T11:25:00Z"/>
          <w:b/>
          <w:bCs/>
          <w:color w:val="FF0000"/>
          <w:rPrChange w:id="99" w:author="Juan Carlos Huanca Guanca" w:date="2023-06-06T11:25:00Z">
            <w:rPr>
              <w:ins w:id="100" w:author="Juan Carlos Huanca Guanca" w:date="2023-06-06T11:25:00Z"/>
              <w:b/>
              <w:bCs/>
            </w:rPr>
          </w:rPrChange>
        </w:rPr>
      </w:pPr>
      <w:ins w:id="101" w:author="Juan Carlos Huanca Guanca" w:date="2023-06-06T11:25:00Z">
        <w:r>
          <w:rPr>
            <w:b/>
            <w:bCs/>
            <w:color w:val="FF0000"/>
          </w:rPr>
          <w:t>(agregar un párrafo de introducción para la justificación técni</w:t>
        </w:r>
      </w:ins>
      <w:ins w:id="102" w:author="Juan Carlos Huanca Guanca" w:date="2023-06-06T11:26:00Z">
        <w:r>
          <w:rPr>
            <w:b/>
            <w:bCs/>
            <w:color w:val="FF0000"/>
          </w:rPr>
          <w:t>ca</w:t>
        </w:r>
      </w:ins>
      <w:ins w:id="103" w:author="Juan Carlos Huanca Guanca" w:date="2023-06-06T11:25:00Z">
        <w:r>
          <w:rPr>
            <w:b/>
            <w:bCs/>
            <w:color w:val="FF0000"/>
          </w:rPr>
          <w:t>)</w:t>
        </w:r>
      </w:ins>
    </w:p>
    <w:p w14:paraId="185FD094" w14:textId="7D943F55" w:rsidR="001D71C4" w:rsidRPr="001D71C4" w:rsidRDefault="001D71C4" w:rsidP="001D71C4">
      <w:r w:rsidRPr="001D71C4">
        <w:rPr>
          <w:b/>
          <w:bCs/>
        </w:rPr>
        <w:t xml:space="preserve">Necesidad de digitalización de archivos: </w:t>
      </w:r>
      <w:r w:rsidRPr="001D71C4">
        <w:t>Actualmente, la sección de Archivo y Biblioteca del TED de Pando trabaja con archivos físicos, lo que conlleva diversos problemas, como el riesgo de dañar o perder documentos importantes, errores en la organización y clasificación de los archivos, y una pérdida significativa de tiempo y recursos en la búsqueda de archivos. Mediante el desarrollo de un sistema informático, se busca digitalizar los archivos, lo que permitirá una gestión más eficiente y segura de la información.</w:t>
      </w:r>
    </w:p>
    <w:p w14:paraId="37B7FDBE" w14:textId="267E26B9" w:rsidR="001D71C4" w:rsidRPr="001D71C4" w:rsidRDefault="001D71C4" w:rsidP="001D71C4">
      <w:r w:rsidRPr="001D71C4">
        <w:rPr>
          <w:b/>
          <w:bCs/>
        </w:rPr>
        <w:t>Automatización de procesos:</w:t>
      </w:r>
      <w:r w:rsidRPr="001D71C4">
        <w:t xml:space="preserve"> El sistema informático permitirá automatizar los procesos relacionados con la organización, clasificación y almacenamiento de archivos. En lugar de realizar estas tareas de forma manual, el personal de la sección de Archivo y Biblioteca podrá utilizar el sistema para gestionar los archivos de manera más eficiente y precisa. Esto reducirá los errores humanos, agilizará las tareas y optimizará el uso de recursos físicos y humanos.</w:t>
      </w:r>
    </w:p>
    <w:p w14:paraId="730025F0" w14:textId="50A05249" w:rsidR="001D71C4" w:rsidRPr="001D71C4" w:rsidRDefault="001D71C4" w:rsidP="001D71C4">
      <w:r w:rsidRPr="001D71C4">
        <w:rPr>
          <w:b/>
          <w:bCs/>
        </w:rPr>
        <w:t>Mejora en la búsqueda y recuperación de archivos:</w:t>
      </w:r>
      <w:r w:rsidRPr="001D71C4">
        <w:t xml:space="preserve"> Con la implementación del sistema informático, se facilitará la búsqueda y recuperación de archivos. En lugar de tener que buscar manualmente en la bóveda de archivos, el personal podrá utilizar el sistema para realizar búsquedas rápidas y precisas, ahorrando tiempo y esfuerzo. Además, el sistema podrá ofrecer funciones de indexación y categorización de archivos, lo que facilitará su localización y recuperación.</w:t>
      </w:r>
    </w:p>
    <w:p w14:paraId="40C7240B" w14:textId="48B28E2B" w:rsidR="001D71C4" w:rsidRPr="001D71C4" w:rsidRDefault="001D71C4" w:rsidP="001D71C4">
      <w:r w:rsidRPr="00DB2A71">
        <w:rPr>
          <w:b/>
          <w:bCs/>
        </w:rPr>
        <w:t>Transparencia y seguridad de la información:</w:t>
      </w:r>
      <w:r w:rsidRPr="001D71C4">
        <w:t xml:space="preserve"> El sistema informático proporcionará una mayor transparencia en el manejo de archivos y garantizará la seguridad de la información. Se podrán establecer permisos y niveles de acceso para controlar quién puede acceder, modificar o eliminar los archivos. Además, se podrán implementar medidas de respaldo y recuperación de datos para proteger la información de posibles pérdidas o daños.</w:t>
      </w:r>
    </w:p>
    <w:p w14:paraId="317D51B9" w14:textId="2CD600A8" w:rsidR="00FF700F" w:rsidRDefault="00FF700F" w:rsidP="00871EC5">
      <w:pPr>
        <w:pStyle w:val="Ttulo3"/>
        <w:numPr>
          <w:ilvl w:val="2"/>
          <w:numId w:val="3"/>
        </w:numPr>
        <w:spacing w:line="360" w:lineRule="auto"/>
      </w:pPr>
      <w:bookmarkStart w:id="104" w:name="_Toc136628591"/>
      <w:r>
        <w:lastRenderedPageBreak/>
        <w:t>Justificación Social</w:t>
      </w:r>
      <w:bookmarkEnd w:id="104"/>
    </w:p>
    <w:p w14:paraId="3089E643" w14:textId="7109E840" w:rsidR="00D75B04" w:rsidRDefault="00D75B04" w:rsidP="00DB2A71">
      <w:pPr>
        <w:rPr>
          <w:ins w:id="105" w:author="Juan Carlos Huanca Guanca" w:date="2023-06-06T11:27:00Z"/>
          <w:b/>
          <w:bCs/>
          <w:color w:val="FF0000"/>
        </w:rPr>
      </w:pPr>
      <w:ins w:id="106" w:author="Juan Carlos Huanca Guanca" w:date="2023-06-06T11:26:00Z">
        <w:r>
          <w:rPr>
            <w:b/>
            <w:bCs/>
            <w:color w:val="FF0000"/>
          </w:rPr>
          <w:t>Agregar un párrafo de introducción a la justificación social</w:t>
        </w:r>
      </w:ins>
    </w:p>
    <w:p w14:paraId="0C7CA9F0" w14:textId="3ACE58B4" w:rsidR="00D75B04" w:rsidRPr="00D75B04" w:rsidRDefault="00D75B04" w:rsidP="00DB2A71">
      <w:pPr>
        <w:rPr>
          <w:ins w:id="107" w:author="Juan Carlos Huanca Guanca" w:date="2023-06-06T11:26:00Z"/>
          <w:b/>
          <w:bCs/>
          <w:color w:val="FF0000"/>
          <w:rPrChange w:id="108" w:author="Juan Carlos Huanca Guanca" w:date="2023-06-06T11:26:00Z">
            <w:rPr>
              <w:ins w:id="109" w:author="Juan Carlos Huanca Guanca" w:date="2023-06-06T11:26:00Z"/>
              <w:b/>
              <w:bCs/>
            </w:rPr>
          </w:rPrChange>
        </w:rPr>
      </w:pPr>
      <w:ins w:id="110" w:author="Juan Carlos Huanca Guanca" w:date="2023-06-06T11:27:00Z">
        <w:r>
          <w:rPr>
            <w:b/>
            <w:bCs/>
            <w:color w:val="FF0000"/>
          </w:rPr>
          <w:t xml:space="preserve">La justificación social esta </w:t>
        </w:r>
        <w:proofErr w:type="spellStart"/>
        <w:r>
          <w:rPr>
            <w:b/>
            <w:bCs/>
            <w:color w:val="FF0000"/>
          </w:rPr>
          <w:t>referia</w:t>
        </w:r>
        <w:proofErr w:type="spellEnd"/>
        <w:r>
          <w:rPr>
            <w:b/>
            <w:bCs/>
            <w:color w:val="FF0000"/>
          </w:rPr>
          <w:t xml:space="preserve"> al beneficio directo e indirecto de las personas, se recomienda separar por ejemplo el beneficio del personal de los ciudadanos y en el caso del personal, especificar el beneficio </w:t>
        </w:r>
      </w:ins>
      <w:ins w:id="111" w:author="Juan Carlos Huanca Guanca" w:date="2023-06-06T11:28:00Z">
        <w:r>
          <w:rPr>
            <w:b/>
            <w:bCs/>
            <w:color w:val="FF0000"/>
          </w:rPr>
          <w:t xml:space="preserve">para determinados grupos de usuarios, por ejemplo el beneficio para las autoridades es distinto al </w:t>
        </w:r>
        <w:proofErr w:type="spellStart"/>
        <w:r>
          <w:rPr>
            <w:b/>
            <w:bCs/>
            <w:color w:val="FF0000"/>
          </w:rPr>
          <w:t>nbeneficio</w:t>
        </w:r>
        <w:proofErr w:type="spellEnd"/>
        <w:r>
          <w:rPr>
            <w:b/>
            <w:bCs/>
            <w:color w:val="FF0000"/>
          </w:rPr>
          <w:t xml:space="preserve"> de las unidades operativas</w:t>
        </w:r>
      </w:ins>
    </w:p>
    <w:p w14:paraId="2DD8DDCE" w14:textId="4949D554" w:rsidR="00DB2A71" w:rsidRPr="00DB2A71" w:rsidRDefault="00DB2A71" w:rsidP="00DB2A71">
      <w:r w:rsidRPr="00836CEA">
        <w:rPr>
          <w:b/>
          <w:bCs/>
        </w:rPr>
        <w:t>Acceso más rápido y seguro a la información:</w:t>
      </w:r>
      <w:r w:rsidRPr="00DB2A71">
        <w:t xml:space="preserve"> La digitalización de archivos y la implementación de un sistema informático permitirá un acceso más rápido y seguro a la información electoral. Tanto el personal del tribunal electoral como los ciudadanos podrán acceder a la información relevante de manera más ágil y eficiente, lo que contribuirá a una mayor transparencia y participación ciudadana en los procesos electorales.</w:t>
      </w:r>
    </w:p>
    <w:p w14:paraId="680FDE73" w14:textId="77777777" w:rsidR="00D75B04" w:rsidRDefault="00D75B04" w:rsidP="00836CEA">
      <w:pPr>
        <w:rPr>
          <w:ins w:id="112" w:author="Juan Carlos Huanca Guanca" w:date="2023-06-06T11:28:00Z"/>
          <w:b/>
          <w:bCs/>
        </w:rPr>
      </w:pPr>
    </w:p>
    <w:p w14:paraId="706BCDB2" w14:textId="7EDC5863" w:rsidR="00DB2A71" w:rsidRPr="00D75B04" w:rsidRDefault="00DB2A71" w:rsidP="00836CEA">
      <w:pPr>
        <w:rPr>
          <w:color w:val="FF0000"/>
          <w:rPrChange w:id="113" w:author="Juan Carlos Huanca Guanca" w:date="2023-06-06T11:28:00Z">
            <w:rPr/>
          </w:rPrChange>
        </w:rPr>
      </w:pPr>
      <w:r w:rsidRPr="00836CEA">
        <w:rPr>
          <w:b/>
          <w:bCs/>
        </w:rPr>
        <w:t>Preservación y conservación de documentos importantes:</w:t>
      </w:r>
      <w:r w:rsidRPr="00DB2A71">
        <w:t xml:space="preserve"> Al digitalizar los archivos y contar con un sistema informático adecuado, se reducirá el riesgo de pérdida o daño de documentos importantes </w:t>
      </w:r>
      <w:r w:rsidR="00836CEA">
        <w:t xml:space="preserve">como(Actas electorales, listas electorales, documentación de candidaturas, registros de votantes, recursos y apelaciones) </w:t>
      </w:r>
      <w:r w:rsidRPr="00DB2A71">
        <w:t>relacionados con los procesos electorales. Esto garantizará la preservación y conservación a largo plazo de la memoria institucional del tribunal electoral, así como de los registros electorales históricos, que son fundamentales para la rendición de cuentas y la transparencia en el sistema democrático.</w:t>
      </w:r>
      <w:ins w:id="114" w:author="Juan Carlos Huanca Guanca" w:date="2023-06-06T11:28:00Z">
        <w:r w:rsidR="00D75B04">
          <w:rPr>
            <w:color w:val="FF0000"/>
          </w:rPr>
          <w:t xml:space="preserve"> (falta vincular este párrafo a la justificación social)</w:t>
        </w:r>
      </w:ins>
    </w:p>
    <w:p w14:paraId="624D6C7F" w14:textId="77777777" w:rsidR="00FF700F" w:rsidRDefault="00FF700F" w:rsidP="00D75B04">
      <w:pPr>
        <w:pStyle w:val="Ttulo3"/>
        <w:spacing w:line="360" w:lineRule="auto"/>
        <w:rPr>
          <w:ins w:id="115" w:author="Juan Carlos Huanca Guanca" w:date="2023-06-06T11:26:00Z"/>
        </w:rPr>
        <w:pPrChange w:id="116" w:author="Juan Carlos Huanca Guanca" w:date="2023-06-06T11:28:00Z">
          <w:pPr>
            <w:pStyle w:val="Ttulo3"/>
            <w:numPr>
              <w:ilvl w:val="2"/>
              <w:numId w:val="3"/>
            </w:numPr>
            <w:spacing w:line="360" w:lineRule="auto"/>
            <w:ind w:left="720" w:hanging="720"/>
          </w:pPr>
        </w:pPrChange>
      </w:pPr>
      <w:bookmarkStart w:id="117" w:name="_Toc136628592"/>
      <w:r>
        <w:t>Justificación Económica</w:t>
      </w:r>
      <w:bookmarkEnd w:id="117"/>
    </w:p>
    <w:p w14:paraId="1F1C8108" w14:textId="760ABFC4" w:rsidR="00D75B04" w:rsidRPr="00D75B04" w:rsidRDefault="00D75B04" w:rsidP="00D75B04">
      <w:pPr>
        <w:pPrChange w:id="118" w:author="Juan Carlos Huanca Guanca" w:date="2023-06-06T11:26:00Z">
          <w:pPr>
            <w:pStyle w:val="Ttulo3"/>
            <w:numPr>
              <w:ilvl w:val="2"/>
              <w:numId w:val="3"/>
            </w:numPr>
            <w:spacing w:line="360" w:lineRule="auto"/>
            <w:ind w:left="720" w:hanging="720"/>
          </w:pPr>
        </w:pPrChange>
      </w:pPr>
      <w:ins w:id="119" w:author="Juan Carlos Huanca Guanca" w:date="2023-06-06T11:26:00Z">
        <w:r>
          <w:rPr>
            <w:b/>
            <w:bCs/>
            <w:color w:val="FF0000"/>
          </w:rPr>
          <w:t xml:space="preserve">Agregar un párrafo de introducción a la justificación </w:t>
        </w:r>
        <w:r>
          <w:rPr>
            <w:b/>
            <w:bCs/>
            <w:color w:val="FF0000"/>
          </w:rPr>
          <w:t>económica</w:t>
        </w:r>
      </w:ins>
    </w:p>
    <w:p w14:paraId="5BD18041" w14:textId="793F67BC" w:rsidR="00836CEA" w:rsidRDefault="00836CEA" w:rsidP="00836CEA">
      <w:pPr>
        <w:spacing w:line="360" w:lineRule="auto"/>
      </w:pPr>
      <w:r w:rsidRPr="00BA4A47">
        <w:rPr>
          <w:b/>
          <w:bCs/>
        </w:rPr>
        <w:t>Reducción de costos operativos:</w:t>
      </w:r>
      <w:r>
        <w:t xml:space="preserve"> La implementación de un sistema informático eficiente y automatizado permitirá reducir los costos operativos asociados a la gestión de archivos en el tribunal electoral</w:t>
      </w:r>
      <w:r w:rsidR="00BA4A47">
        <w:t xml:space="preserve">. </w:t>
      </w:r>
      <w:r>
        <w:t>Además, se optimizará el tiempo y los recursos humanos utilizados en la búsqueda y recuperación de archivos, lo que permitirá asignar esos recursos a otras actividades de mayor valor agregado.</w:t>
      </w:r>
    </w:p>
    <w:p w14:paraId="62F6DBB2" w14:textId="77777777" w:rsidR="00BA4A47" w:rsidRDefault="00836CEA" w:rsidP="00836CEA">
      <w:pPr>
        <w:spacing w:line="360" w:lineRule="auto"/>
      </w:pPr>
      <w:r w:rsidRPr="00BA4A47">
        <w:rPr>
          <w:b/>
          <w:bCs/>
        </w:rPr>
        <w:t>Incremento de la eficiencia y productividad:</w:t>
      </w:r>
      <w:r>
        <w:t xml:space="preserve"> El sistema informático mejorará la eficiencia y productividad del personal en la sección de Archivo y Biblioteca del tribunal electoral. Al contar con herramientas digitales que faciliten la búsqueda, clasificación y recuperación de archivos, se reducirá el tiempo dedicado a estas tareas y se podrán realizar de manera más ágil y eficiente. Esto permitirá que el personal pueda enfocarse en otras actividades importantes dentro de la institución, lo que se traducirá en un aumento de la productividad y un mejor aprovechamiento de los recursos humanos disponibles.</w:t>
      </w:r>
    </w:p>
    <w:p w14:paraId="154B952F" w14:textId="77777777" w:rsidR="000C72F6" w:rsidRPr="003D3140" w:rsidRDefault="000C72F6" w:rsidP="00871EC5">
      <w:pPr>
        <w:spacing w:line="360" w:lineRule="auto"/>
        <w:rPr>
          <w:u w:val="single"/>
        </w:rPr>
      </w:pPr>
    </w:p>
    <w:p w14:paraId="13353929" w14:textId="77777777" w:rsidR="00FF700F" w:rsidRDefault="00FF700F" w:rsidP="00871EC5">
      <w:pPr>
        <w:pStyle w:val="Ttulo2"/>
        <w:numPr>
          <w:ilvl w:val="1"/>
          <w:numId w:val="3"/>
        </w:numPr>
        <w:spacing w:line="360" w:lineRule="auto"/>
      </w:pPr>
      <w:bookmarkStart w:id="120" w:name="_Toc136628593"/>
      <w:r>
        <w:t>Metodología</w:t>
      </w:r>
      <w:bookmarkEnd w:id="120"/>
    </w:p>
    <w:p w14:paraId="3E7940EC" w14:textId="77777777" w:rsidR="0079714E" w:rsidRDefault="00FF700F" w:rsidP="00871EC5">
      <w:pPr>
        <w:spacing w:line="360" w:lineRule="auto"/>
      </w:pPr>
      <w:r>
        <w:t xml:space="preserve">La metodología utilizada para el desarrollo de este proyecto de software es la Extreme </w:t>
      </w:r>
      <w:proofErr w:type="spellStart"/>
      <w:r>
        <w:t>Programming</w:t>
      </w:r>
      <w:proofErr w:type="spellEnd"/>
      <w:r>
        <w:t xml:space="preserve"> (XP). XP es una metodología ágil que se enfoca en la entrega de software de alta calidad de manera rápida y efectiva, con un enfoque en la comunicación constante con el cliente y la retroalimentación continua del mismo.</w:t>
      </w:r>
    </w:p>
    <w:p w14:paraId="7BDE9935" w14:textId="3772DB36" w:rsidR="00FF700F" w:rsidRDefault="0079714E" w:rsidP="00871EC5">
      <w:pPr>
        <w:spacing w:line="360" w:lineRule="auto"/>
      </w:pPr>
      <w:r>
        <w:t>“</w:t>
      </w:r>
      <w:r w:rsidRPr="0079714E">
        <w:t>Es una metodología ágil centrada en potenciar las relaciones interpersonales como clave para el éxito en desarrollo de software, promoviendo el trabajo en equipo, preocupándose por el aprendizaje de los desarrolladores, y propiciando un buen clima de trabajo. XP se basa en realimentación continua entre el cliente y el equipo de desarrollo, comunicación fluida entre todos los participantes, simplicidad en las soluciones implementadas y coraje para enfrentar los cambios. XP se define como especialmente adecuada para proyectos con requisitos imprecisos y muy cambiantes, y donde existe un alto riesgo técnico.”</w:t>
      </w:r>
      <w:sdt>
        <w:sdtPr>
          <w:id w:val="-688067648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Pat06 \l 3082 </w:instrText>
          </w:r>
          <w:r>
            <w:fldChar w:fldCharType="separate"/>
          </w:r>
          <w:r w:rsidR="0089540B">
            <w:rPr>
              <w:noProof/>
              <w:lang w:val="es-ES"/>
            </w:rPr>
            <w:t xml:space="preserve"> (Penadés, 2006)</w:t>
          </w:r>
          <w:r>
            <w:fldChar w:fldCharType="end"/>
          </w:r>
        </w:sdtContent>
      </w:sdt>
    </w:p>
    <w:tbl>
      <w:tblPr>
        <w:tblpPr w:leftFromText="141" w:rightFromText="141" w:vertAnchor="text" w:horzAnchor="page" w:tblpX="691" w:tblpY="127"/>
        <w:tblW w:w="106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770"/>
        <w:gridCol w:w="1860"/>
        <w:gridCol w:w="1740"/>
        <w:gridCol w:w="1770"/>
        <w:gridCol w:w="1770"/>
      </w:tblGrid>
      <w:tr w:rsidR="00490ED2" w14:paraId="17443ECB" w14:textId="4DD71C3E" w:rsidTr="00490ED2">
        <w:trPr>
          <w:trHeight w:val="78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EEFD" w14:textId="77777777" w:rsidR="00490ED2" w:rsidRDefault="00490ED2" w:rsidP="00490ED2">
            <w:pPr>
              <w:spacing w:before="240" w:after="0" w:line="360" w:lineRule="auto"/>
              <w:jc w:val="center"/>
              <w:rPr>
                <w:b/>
              </w:rPr>
            </w:pPr>
            <w:r>
              <w:rPr>
                <w:b/>
              </w:rPr>
              <w:t>Etapa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3D46" w14:textId="77777777" w:rsidR="00490ED2" w:rsidRDefault="00490ED2" w:rsidP="00490ED2">
            <w:pPr>
              <w:spacing w:before="240"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Descripción de la etapa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46658" w14:textId="77777777" w:rsidR="00490ED2" w:rsidRDefault="00490ED2" w:rsidP="00490ED2">
            <w:pPr>
              <w:spacing w:before="240" w:after="0" w:line="360" w:lineRule="auto"/>
              <w:jc w:val="center"/>
              <w:rPr>
                <w:b/>
              </w:rPr>
            </w:pPr>
            <w:r>
              <w:rPr>
                <w:b/>
              </w:rPr>
              <w:t>Técnicas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157C" w14:textId="77777777" w:rsidR="00490ED2" w:rsidRDefault="00490ED2" w:rsidP="00490ED2">
            <w:pPr>
              <w:spacing w:before="240" w:after="0" w:line="360" w:lineRule="auto"/>
              <w:jc w:val="center"/>
              <w:rPr>
                <w:b/>
              </w:rPr>
            </w:pPr>
            <w:r>
              <w:rPr>
                <w:b/>
              </w:rPr>
              <w:t>Herramientas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15E1" w14:textId="77777777" w:rsidR="00490ED2" w:rsidRDefault="00490ED2" w:rsidP="00490ED2">
            <w:pPr>
              <w:spacing w:before="240" w:after="0" w:line="360" w:lineRule="auto"/>
              <w:jc w:val="center"/>
              <w:rPr>
                <w:b/>
              </w:rPr>
            </w:pPr>
            <w:r>
              <w:rPr>
                <w:b/>
              </w:rPr>
              <w:t>Producto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0634B44" w14:textId="69550081" w:rsidR="00490ED2" w:rsidRDefault="00490ED2" w:rsidP="00490ED2">
            <w:pPr>
              <w:spacing w:before="240" w:after="0" w:line="360" w:lineRule="auto"/>
              <w:jc w:val="center"/>
              <w:rPr>
                <w:b/>
              </w:rPr>
            </w:pPr>
            <w:r>
              <w:rPr>
                <w:b/>
              </w:rPr>
              <w:t>Métricas</w:t>
            </w:r>
          </w:p>
        </w:tc>
      </w:tr>
      <w:tr w:rsidR="00490ED2" w14:paraId="007B17B1" w14:textId="0C4B5A41" w:rsidTr="00490ED2">
        <w:trPr>
          <w:trHeight w:val="164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B482" w14:textId="77777777" w:rsidR="00490ED2" w:rsidRDefault="00490ED2" w:rsidP="00490ED2">
            <w:pPr>
              <w:spacing w:before="240" w:after="0" w:line="360" w:lineRule="auto"/>
            </w:pPr>
            <w:r>
              <w:t>Planificación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B2FF" w14:textId="77777777" w:rsidR="00490ED2" w:rsidRDefault="00490ED2" w:rsidP="00490ED2">
            <w:pPr>
              <w:spacing w:before="240" w:after="0" w:line="360" w:lineRule="auto"/>
            </w:pPr>
            <w:r>
              <w:t>Definición de los objetivos del proyecto, identificar las funcionalidades requeridas y priorizarlas en un orden de importancia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5BD53" w14:textId="77777777" w:rsidR="00490ED2" w:rsidRDefault="00490ED2" w:rsidP="00490ED2">
            <w:pPr>
              <w:spacing w:before="240" w:after="0" w:line="360" w:lineRule="auto"/>
            </w:pPr>
            <w:r>
              <w:t>Historias de usuario y Priorización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E714" w14:textId="77777777" w:rsidR="00490ED2" w:rsidRDefault="00490ED2" w:rsidP="00490ED2">
            <w:pPr>
              <w:spacing w:before="240" w:after="0" w:line="360" w:lineRule="auto"/>
            </w:pPr>
            <w:r>
              <w:t>Documentos de apuntes y                                                                                                                       Tarjetas de usuario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C083" w14:textId="77777777" w:rsidR="00490ED2" w:rsidRDefault="00490ED2" w:rsidP="00490ED2">
            <w:pPr>
              <w:spacing w:before="240" w:after="0" w:line="360" w:lineRule="auto"/>
            </w:pPr>
            <w:r>
              <w:t>Requisitos del software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61ED6EF" w14:textId="559F46B8" w:rsidR="00490ED2" w:rsidRDefault="00490ED2" w:rsidP="00490ED2">
            <w:pPr>
              <w:spacing w:before="240" w:after="0" w:line="360" w:lineRule="auto"/>
            </w:pPr>
            <w:r>
              <w:t>Número de funcionalidades requeridas identificadas.</w:t>
            </w:r>
          </w:p>
          <w:p w14:paraId="41D22E54" w14:textId="2813FAA0" w:rsidR="00490ED2" w:rsidRDefault="00490ED2" w:rsidP="00490ED2">
            <w:pPr>
              <w:spacing w:before="240" w:after="0" w:line="360" w:lineRule="auto"/>
            </w:pPr>
            <w:r>
              <w:t>Priorización de las funcionalidades realizada en base a un orden de importancia.</w:t>
            </w:r>
          </w:p>
        </w:tc>
      </w:tr>
      <w:tr w:rsidR="00490ED2" w14:paraId="44E34379" w14:textId="374827A1" w:rsidTr="00490ED2">
        <w:trPr>
          <w:trHeight w:val="1355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9A53" w14:textId="77777777" w:rsidR="00490ED2" w:rsidRDefault="00490ED2" w:rsidP="00490ED2">
            <w:pPr>
              <w:spacing w:before="240" w:after="0" w:line="360" w:lineRule="auto"/>
            </w:pPr>
            <w:r>
              <w:lastRenderedPageBreak/>
              <w:t>Diseño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1E66" w14:textId="77777777" w:rsidR="00490ED2" w:rsidRDefault="00490ED2" w:rsidP="00490ED2">
            <w:pPr>
              <w:spacing w:before="240" w:after="0" w:line="360" w:lineRule="auto"/>
            </w:pPr>
            <w:r>
              <w:t>Definición de la arquitectura del sistema informático y en la elaboración de los diseños detallados de cada funcionalidad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BEF88" w14:textId="77777777" w:rsidR="00490ED2" w:rsidRDefault="00490ED2" w:rsidP="00490ED2">
            <w:pPr>
              <w:spacing w:before="240" w:after="0" w:line="360" w:lineRule="auto"/>
            </w:pPr>
            <w:r>
              <w:t>Diseño incremental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06A4" w14:textId="77777777" w:rsidR="00490ED2" w:rsidRPr="00B45D5C" w:rsidRDefault="00490ED2" w:rsidP="00490ED2">
            <w:pPr>
              <w:spacing w:before="240" w:after="0" w:line="360" w:lineRule="auto"/>
              <w:rPr>
                <w:lang w:val="en-US"/>
              </w:rPr>
            </w:pPr>
            <w:r w:rsidRPr="00B45D5C">
              <w:rPr>
                <w:lang w:val="en-US"/>
              </w:rPr>
              <w:t>Power Designer y Enterprise Architect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95AF" w14:textId="77777777" w:rsidR="00490ED2" w:rsidRDefault="00490ED2" w:rsidP="00490ED2">
            <w:pPr>
              <w:spacing w:before="240" w:after="0" w:line="360" w:lineRule="auto"/>
            </w:pPr>
            <w:r>
              <w:t>Diseños y modelos UML del sistema informático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37438B2" w14:textId="77777777" w:rsidR="00490ED2" w:rsidRDefault="00490ED2" w:rsidP="00490ED2">
            <w:pPr>
              <w:spacing w:before="240" w:after="0" w:line="360" w:lineRule="auto"/>
            </w:pPr>
            <w:r>
              <w:t>Arquitectura del sistema informático definida y documentada.</w:t>
            </w:r>
          </w:p>
          <w:p w14:paraId="0CAFDA76" w14:textId="77777777" w:rsidR="00490ED2" w:rsidRDefault="00490ED2" w:rsidP="00490ED2">
            <w:pPr>
              <w:spacing w:before="240" w:after="0" w:line="360" w:lineRule="auto"/>
            </w:pPr>
            <w:r>
              <w:t>Diseños detallados de cada funcionalidad completados.</w:t>
            </w:r>
          </w:p>
          <w:p w14:paraId="515C9385" w14:textId="77777777" w:rsidR="00490ED2" w:rsidRDefault="00490ED2" w:rsidP="00490ED2">
            <w:pPr>
              <w:spacing w:before="240" w:after="0" w:line="360" w:lineRule="auto"/>
            </w:pPr>
            <w:r>
              <w:t>Uso de prácticas de diseño incremental.</w:t>
            </w:r>
          </w:p>
          <w:p w14:paraId="67942710" w14:textId="77777777" w:rsidR="00490ED2" w:rsidRDefault="00490ED2" w:rsidP="00490ED2">
            <w:pPr>
              <w:spacing w:before="240" w:after="0" w:line="360" w:lineRule="auto"/>
            </w:pPr>
            <w:r>
              <w:t xml:space="preserve">Uso de herramientas de diseño, como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Designer</w:t>
            </w:r>
            <w:proofErr w:type="spellEnd"/>
            <w:r>
              <w:t xml:space="preserve"> o Enterprise </w:t>
            </w:r>
            <w:proofErr w:type="spellStart"/>
            <w:r>
              <w:t>Architect</w:t>
            </w:r>
            <w:proofErr w:type="spellEnd"/>
            <w:r>
              <w:t>.</w:t>
            </w:r>
          </w:p>
          <w:p w14:paraId="66252088" w14:textId="39AB712C" w:rsidR="00490ED2" w:rsidRDefault="00490ED2" w:rsidP="00490ED2">
            <w:pPr>
              <w:spacing w:before="240" w:after="0" w:line="360" w:lineRule="auto"/>
            </w:pPr>
            <w:r>
              <w:t>Número de modelos UML del sistema informático creados.</w:t>
            </w:r>
          </w:p>
        </w:tc>
      </w:tr>
      <w:tr w:rsidR="00490ED2" w14:paraId="453F6F68" w14:textId="395DE177" w:rsidTr="00490ED2">
        <w:trPr>
          <w:trHeight w:val="1355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5E2F" w14:textId="77777777" w:rsidR="00490ED2" w:rsidRDefault="00490ED2" w:rsidP="00490ED2">
            <w:pPr>
              <w:spacing w:before="240" w:after="0" w:line="360" w:lineRule="auto"/>
            </w:pPr>
            <w:r>
              <w:lastRenderedPageBreak/>
              <w:t>Codificación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1A1F" w14:textId="77777777" w:rsidR="00490ED2" w:rsidRDefault="00490ED2" w:rsidP="00490ED2">
            <w:pPr>
              <w:spacing w:before="240" w:after="0" w:line="360" w:lineRule="auto"/>
            </w:pPr>
            <w:r>
              <w:t>Elaboración del código necesario para implementar las funcionalidades del software, siguiendo los diseños previamente elaborados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0A6C" w14:textId="77777777" w:rsidR="00490ED2" w:rsidRDefault="00490ED2" w:rsidP="00490ED2">
            <w:pPr>
              <w:spacing w:before="240" w:after="0" w:line="360" w:lineRule="auto"/>
            </w:pPr>
            <w:r>
              <w:t>Pruebas unitarias y Refactorización de código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D87B" w14:textId="77777777" w:rsidR="00490ED2" w:rsidRPr="00B45D5C" w:rsidRDefault="00490ED2" w:rsidP="00490ED2">
            <w:pPr>
              <w:spacing w:before="240" w:after="0" w:line="360" w:lineRule="auto"/>
              <w:rPr>
                <w:lang w:val="en-US"/>
              </w:rPr>
            </w:pPr>
            <w:r w:rsidRPr="00B45D5C">
              <w:rPr>
                <w:lang w:val="en-US"/>
              </w:rPr>
              <w:t xml:space="preserve">Spring boot suite, Visual Studio Code,   </w:t>
            </w:r>
            <w:proofErr w:type="spellStart"/>
            <w:r w:rsidRPr="00B45D5C">
              <w:rPr>
                <w:lang w:val="en-US"/>
              </w:rPr>
              <w:t>PgAdmin</w:t>
            </w:r>
            <w:proofErr w:type="spellEnd"/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BB47" w14:textId="77777777" w:rsidR="00490ED2" w:rsidRDefault="00490ED2" w:rsidP="00490ED2">
            <w:pPr>
              <w:spacing w:before="240" w:after="0" w:line="360" w:lineRule="auto"/>
            </w:pPr>
            <w:r>
              <w:t>Código del software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F5F8C87" w14:textId="77777777" w:rsidR="00490ED2" w:rsidRDefault="00490ED2" w:rsidP="00490ED2">
            <w:pPr>
              <w:spacing w:before="240" w:after="0" w:line="360" w:lineRule="auto"/>
            </w:pPr>
            <w:r>
              <w:t>Porcentaje de código implementado según los diseños previos.</w:t>
            </w:r>
          </w:p>
          <w:p w14:paraId="0F9F0B8F" w14:textId="77777777" w:rsidR="00490ED2" w:rsidRDefault="00490ED2" w:rsidP="00490ED2">
            <w:pPr>
              <w:spacing w:before="240" w:after="0" w:line="360" w:lineRule="auto"/>
            </w:pPr>
            <w:r>
              <w:t>Cumplimiento de las pruebas unitarias.</w:t>
            </w:r>
          </w:p>
          <w:p w14:paraId="638B31CE" w14:textId="77777777" w:rsidR="00490ED2" w:rsidRDefault="00490ED2" w:rsidP="00490ED2">
            <w:pPr>
              <w:spacing w:before="240" w:after="0" w:line="360" w:lineRule="auto"/>
            </w:pPr>
            <w:r>
              <w:t>Número de pruebas unitarias exitosas realizadas.</w:t>
            </w:r>
          </w:p>
          <w:p w14:paraId="6E02A943" w14:textId="77777777" w:rsidR="00490ED2" w:rsidRDefault="00490ED2" w:rsidP="00490ED2">
            <w:pPr>
              <w:spacing w:before="240" w:after="0" w:line="360" w:lineRule="auto"/>
            </w:pPr>
            <w:r>
              <w:t>Uso de buenas prácticas de codificación y refactorización de código.</w:t>
            </w:r>
          </w:p>
          <w:p w14:paraId="619F66D3" w14:textId="5CDBB03D" w:rsidR="00490ED2" w:rsidRDefault="00490ED2" w:rsidP="00490ED2">
            <w:pPr>
              <w:spacing w:before="240" w:after="0" w:line="360" w:lineRule="auto"/>
            </w:pPr>
            <w:r>
              <w:t xml:space="preserve">Uso de herramientas de desarrollo, como Spring </w:t>
            </w:r>
            <w:proofErr w:type="spellStart"/>
            <w:r>
              <w:t>Boot</w:t>
            </w:r>
            <w:proofErr w:type="spellEnd"/>
            <w:r>
              <w:t xml:space="preserve"> Suite, Visual Studio </w:t>
            </w:r>
            <w:proofErr w:type="spellStart"/>
            <w:r>
              <w:t>Code</w:t>
            </w:r>
            <w:proofErr w:type="spellEnd"/>
            <w:r>
              <w:t xml:space="preserve"> y </w:t>
            </w:r>
            <w:proofErr w:type="spellStart"/>
            <w:r>
              <w:t>PgAdmin</w:t>
            </w:r>
            <w:proofErr w:type="spellEnd"/>
          </w:p>
        </w:tc>
      </w:tr>
      <w:tr w:rsidR="00490ED2" w14:paraId="497209C8" w14:textId="3B388944" w:rsidTr="00490ED2">
        <w:trPr>
          <w:trHeight w:val="164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AFBD" w14:textId="77777777" w:rsidR="00490ED2" w:rsidRDefault="00490ED2" w:rsidP="00490ED2">
            <w:pPr>
              <w:spacing w:before="240" w:after="0" w:line="360" w:lineRule="auto"/>
            </w:pPr>
            <w:r>
              <w:lastRenderedPageBreak/>
              <w:t>Pruebas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C006" w14:textId="77777777" w:rsidR="00490ED2" w:rsidRDefault="00490ED2" w:rsidP="00490ED2">
            <w:pPr>
              <w:spacing w:before="240" w:after="0" w:line="360" w:lineRule="auto"/>
            </w:pPr>
            <w:r>
              <w:t>Ejecución de las pruebas automatizadas para verificar el correcto funcionamiento del software y corregir cualquier problema identificado.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8244" w14:textId="77777777" w:rsidR="00490ED2" w:rsidRDefault="00490ED2" w:rsidP="00490ED2">
            <w:pPr>
              <w:spacing w:before="240" w:after="0" w:line="360" w:lineRule="auto"/>
            </w:pPr>
            <w:r>
              <w:t>Revisión de código, Resolución de problemas.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4D9C" w14:textId="77777777" w:rsidR="00490ED2" w:rsidRDefault="00490ED2" w:rsidP="00490ED2">
            <w:pPr>
              <w:spacing w:before="240" w:after="0" w:line="360" w:lineRule="auto"/>
            </w:pPr>
            <w:r>
              <w:t xml:space="preserve">Visual Studio </w:t>
            </w:r>
            <w:proofErr w:type="spellStart"/>
            <w:r>
              <w:t>Code</w:t>
            </w:r>
            <w:proofErr w:type="spellEnd"/>
            <w:r>
              <w:t>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2A84" w14:textId="77777777" w:rsidR="00490ED2" w:rsidRDefault="00490ED2" w:rsidP="00490ED2">
            <w:pPr>
              <w:spacing w:before="240" w:after="0" w:line="360" w:lineRule="auto"/>
            </w:pPr>
            <w:r w:rsidRPr="00B2693F">
              <w:t>Validación de requisitos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E164060" w14:textId="77777777" w:rsidR="002B109A" w:rsidRDefault="002B109A" w:rsidP="002B109A">
            <w:pPr>
              <w:spacing w:before="240" w:after="0" w:line="360" w:lineRule="auto"/>
            </w:pPr>
            <w:r>
              <w:t>Porcentaje de cobertura de pruebas automatizadas.</w:t>
            </w:r>
          </w:p>
          <w:p w14:paraId="7EF78442" w14:textId="6B15DDAB" w:rsidR="002B109A" w:rsidRDefault="002B109A" w:rsidP="002B109A">
            <w:pPr>
              <w:spacing w:before="240" w:after="0" w:line="360" w:lineRule="auto"/>
            </w:pPr>
            <w:r>
              <w:t>Número de problemas o errores identificados durante las pruebas.</w:t>
            </w:r>
          </w:p>
          <w:p w14:paraId="7899C585" w14:textId="77777777" w:rsidR="002B109A" w:rsidRDefault="002B109A" w:rsidP="002B109A">
            <w:pPr>
              <w:spacing w:before="240" w:after="0" w:line="360" w:lineRule="auto"/>
            </w:pPr>
            <w:r>
              <w:t xml:space="preserve">Uso de herramientas de revisión de código, como Visual Studio </w:t>
            </w:r>
            <w:proofErr w:type="spellStart"/>
            <w:r>
              <w:t>Code</w:t>
            </w:r>
            <w:proofErr w:type="spellEnd"/>
            <w:r>
              <w:t>.</w:t>
            </w:r>
          </w:p>
          <w:p w14:paraId="02F6BCAA" w14:textId="5D79783A" w:rsidR="00490ED2" w:rsidRPr="00B2693F" w:rsidRDefault="002B109A" w:rsidP="002B109A">
            <w:pPr>
              <w:spacing w:before="240" w:after="0" w:line="360" w:lineRule="auto"/>
            </w:pPr>
            <w:r>
              <w:t>Validación de requisitos cumplidos por el sistema informático.</w:t>
            </w:r>
          </w:p>
        </w:tc>
      </w:tr>
    </w:tbl>
    <w:p w14:paraId="6F06A333" w14:textId="77777777" w:rsidR="00490ED2" w:rsidRDefault="00490ED2" w:rsidP="00871EC5">
      <w:pPr>
        <w:spacing w:line="360" w:lineRule="auto"/>
      </w:pPr>
    </w:p>
    <w:p w14:paraId="0C5158D8" w14:textId="77777777" w:rsidR="00FF700F" w:rsidRDefault="00FF700F" w:rsidP="00871EC5">
      <w:pPr>
        <w:spacing w:line="360" w:lineRule="auto"/>
      </w:pPr>
    </w:p>
    <w:p w14:paraId="27C9FCD5" w14:textId="77777777" w:rsidR="00FF700F" w:rsidRDefault="00FF700F" w:rsidP="00871EC5">
      <w:pPr>
        <w:pStyle w:val="Ttulo2"/>
        <w:numPr>
          <w:ilvl w:val="1"/>
          <w:numId w:val="3"/>
        </w:numPr>
        <w:spacing w:line="360" w:lineRule="auto"/>
      </w:pPr>
      <w:bookmarkStart w:id="121" w:name="_Toc136628594"/>
      <w:r>
        <w:t>Alcances:</w:t>
      </w:r>
      <w:bookmarkEnd w:id="121"/>
    </w:p>
    <w:p w14:paraId="0AF55139" w14:textId="6EC493A9" w:rsidR="00FF700F" w:rsidRDefault="00FF700F" w:rsidP="00871EC5">
      <w:pPr>
        <w:spacing w:line="360" w:lineRule="auto"/>
      </w:pPr>
      <w:r>
        <w:t>El sistema software de gestión de archivos a desarrollar tendrá las siguientes funcionalidades:</w:t>
      </w:r>
    </w:p>
    <w:p w14:paraId="6C23E9A4" w14:textId="2AD96608" w:rsidR="00072EBF" w:rsidRPr="00072EBF" w:rsidRDefault="00F0469E" w:rsidP="00871EC5">
      <w:pPr>
        <w:spacing w:line="360" w:lineRule="auto"/>
      </w:pPr>
      <w:r>
        <w:rPr>
          <w:b/>
          <w:bCs/>
        </w:rPr>
        <w:lastRenderedPageBreak/>
        <w:t>Conectividad</w:t>
      </w:r>
      <w:r w:rsidR="00072EBF">
        <w:rPr>
          <w:b/>
          <w:bCs/>
        </w:rPr>
        <w:t xml:space="preserve">: </w:t>
      </w:r>
      <w:r w:rsidR="00072EBF">
        <w:t xml:space="preserve">El sistema </w:t>
      </w:r>
      <w:r>
        <w:t>informático</w:t>
      </w:r>
      <w:r w:rsidR="00072EBF">
        <w:t xml:space="preserve"> tendrá conexión </w:t>
      </w:r>
      <w:r>
        <w:t xml:space="preserve">privada(intranet), </w:t>
      </w:r>
      <w:r w:rsidRPr="00D75B04">
        <w:rPr>
          <w:strike/>
          <w:rPrChange w:id="122" w:author="Juan Carlos Huanca Guanca" w:date="2023-06-06T11:29:00Z">
            <w:rPr/>
          </w:rPrChange>
        </w:rPr>
        <w:t>ósea</w:t>
      </w:r>
      <w:r>
        <w:t xml:space="preserve"> </w:t>
      </w:r>
      <w:ins w:id="123" w:author="Juan Carlos Huanca Guanca" w:date="2023-06-06T11:29:00Z">
        <w:r w:rsidR="00D75B04">
          <w:rPr>
            <w:color w:val="FF0000"/>
          </w:rPr>
          <w:t xml:space="preserve">(buscar sinónimo de o sea, ósea no es un </w:t>
        </w:r>
        <w:proofErr w:type="spellStart"/>
        <w:r w:rsidR="00D75B04">
          <w:rPr>
            <w:color w:val="FF0000"/>
          </w:rPr>
          <w:t>termino</w:t>
        </w:r>
        <w:proofErr w:type="spellEnd"/>
        <w:r w:rsidR="00D75B04">
          <w:rPr>
            <w:color w:val="FF0000"/>
          </w:rPr>
          <w:t xml:space="preserve"> adecuado para una </w:t>
        </w:r>
      </w:ins>
      <w:ins w:id="124" w:author="Juan Carlos Huanca Guanca" w:date="2023-06-06T11:30:00Z">
        <w:r w:rsidR="00D75B04">
          <w:rPr>
            <w:color w:val="FF0000"/>
          </w:rPr>
          <w:t xml:space="preserve">investigación) </w:t>
        </w:r>
      </w:ins>
      <w:r>
        <w:t>que</w:t>
      </w:r>
      <w:r w:rsidR="00072EBF">
        <w:t xml:space="preserve"> solo</w:t>
      </w:r>
      <w:r>
        <w:t xml:space="preserve"> el </w:t>
      </w:r>
      <w:r w:rsidR="00072EBF">
        <w:t>Tribunal Electoral Departamental</w:t>
      </w:r>
      <w:r w:rsidR="00D95967">
        <w:t>(TED) de</w:t>
      </w:r>
      <w:r w:rsidR="00072EBF">
        <w:t xml:space="preserve"> Pando</w:t>
      </w:r>
      <w:r>
        <w:t xml:space="preserve"> tendrá acceso al sistema</w:t>
      </w:r>
      <w:r w:rsidR="008F4A25">
        <w:t xml:space="preserve"> en una red privada</w:t>
      </w:r>
      <w:r>
        <w:t>.</w:t>
      </w:r>
    </w:p>
    <w:p w14:paraId="42F75EA8" w14:textId="30B85572" w:rsidR="0052126D" w:rsidRDefault="0093418C" w:rsidP="00D95967">
      <w:pPr>
        <w:spacing w:line="360" w:lineRule="auto"/>
      </w:pPr>
      <w:r w:rsidRPr="0093418C">
        <w:rPr>
          <w:b/>
          <w:bCs/>
        </w:rPr>
        <w:t>Acceso restringido:</w:t>
      </w:r>
      <w:r w:rsidRPr="0093418C">
        <w:t xml:space="preserve"> El sistema</w:t>
      </w:r>
      <w:r w:rsidR="00D95967">
        <w:t xml:space="preserve"> informático</w:t>
      </w:r>
      <w:r w:rsidRPr="0093418C">
        <w:t xml:space="preserve"> se configurará para permitir el acceso a las </w:t>
      </w:r>
      <w:r>
        <w:t xml:space="preserve">secciones </w:t>
      </w:r>
      <w:r w:rsidR="00D95967">
        <w:t xml:space="preserve">del Tribunal Electoral Departamental(TED) de Pando, pero solo la sección de </w:t>
      </w:r>
      <w:r w:rsidR="00D95967" w:rsidRPr="00D95967">
        <w:t>Archivos y Biblioteca</w:t>
      </w:r>
      <w:r w:rsidR="00D95967">
        <w:t xml:space="preserve"> tendrá acceso a todas las funciones de gestión de archivos digitalizados, </w:t>
      </w:r>
      <w:r w:rsidR="00D95967" w:rsidRPr="00D75B04">
        <w:rPr>
          <w:strike/>
          <w:color w:val="FF0000"/>
          <w:rPrChange w:id="125" w:author="Juan Carlos Huanca Guanca" w:date="2023-06-06T11:30:00Z">
            <w:rPr/>
          </w:rPrChange>
        </w:rPr>
        <w:t>ósea</w:t>
      </w:r>
      <w:r w:rsidR="00D95967" w:rsidRPr="00D75B04">
        <w:rPr>
          <w:color w:val="FF0000"/>
          <w:rPrChange w:id="126" w:author="Juan Carlos Huanca Guanca" w:date="2023-06-06T11:30:00Z">
            <w:rPr/>
          </w:rPrChange>
        </w:rPr>
        <w:t xml:space="preserve"> </w:t>
      </w:r>
      <w:r w:rsidR="00D95967">
        <w:t xml:space="preserve">que podrá, clasificar, registrar, digitalizar, modificar registros, buscar y eliminar archivos. Y la sección de </w:t>
      </w:r>
      <w:r w:rsidR="00D95967" w:rsidRPr="00D95967">
        <w:t>Sección de Tecnología</w:t>
      </w:r>
      <w:r w:rsidR="00D95967">
        <w:t xml:space="preserve"> tendrá acceso a todas las funciones de usuarios del sistema </w:t>
      </w:r>
      <w:r w:rsidR="00512728">
        <w:t>informático</w:t>
      </w:r>
      <w:r w:rsidR="00D95967">
        <w:t>, funciones como registrar, asignar nivel, buscar, modificar y eliminar usuarios.</w:t>
      </w:r>
    </w:p>
    <w:p w14:paraId="2A62A982" w14:textId="61730FC9" w:rsidR="00D95967" w:rsidRPr="00D75B04" w:rsidRDefault="00D95967" w:rsidP="00D95967">
      <w:pPr>
        <w:spacing w:line="360" w:lineRule="auto"/>
        <w:rPr>
          <w:color w:val="FF0000"/>
          <w:rPrChange w:id="127" w:author="Juan Carlos Huanca Guanca" w:date="2023-06-06T11:30:00Z">
            <w:rPr/>
          </w:rPrChange>
        </w:rPr>
      </w:pPr>
      <w:r>
        <w:t>Las demás secciones solo podrán consultar y/o buscar registros de los archivos digitalizados.</w:t>
      </w:r>
      <w:ins w:id="128" w:author="Juan Carlos Huanca Guanca" w:date="2023-06-06T11:30:00Z">
        <w:r w:rsidR="00D75B04">
          <w:rPr>
            <w:color w:val="FF0000"/>
          </w:rPr>
          <w:t xml:space="preserve"> (cuales </w:t>
        </w:r>
        <w:proofErr w:type="spellStart"/>
        <w:r w:rsidR="00D75B04">
          <w:rPr>
            <w:color w:val="FF0000"/>
          </w:rPr>
          <w:t>serian</w:t>
        </w:r>
        <w:proofErr w:type="spellEnd"/>
        <w:r w:rsidR="00D75B04">
          <w:rPr>
            <w:color w:val="FF0000"/>
          </w:rPr>
          <w:t xml:space="preserve"> las otras secciones? Es toda las institución? Son todas las unidades de la </w:t>
        </w:r>
        <w:proofErr w:type="spellStart"/>
        <w:r w:rsidR="00D75B04">
          <w:rPr>
            <w:color w:val="FF0000"/>
          </w:rPr>
          <w:t>instiotucion</w:t>
        </w:r>
        <w:proofErr w:type="spellEnd"/>
        <w:r w:rsidR="00D75B04">
          <w:rPr>
            <w:color w:val="FF0000"/>
          </w:rPr>
          <w:t xml:space="preserve">?, es a todo el personal, o es bajo restricciones </w:t>
        </w:r>
      </w:ins>
      <w:ins w:id="129" w:author="Juan Carlos Huanca Guanca" w:date="2023-06-06T11:31:00Z">
        <w:r w:rsidR="00D75B04">
          <w:rPr>
            <w:color w:val="FF0000"/>
          </w:rPr>
          <w:t>?</w:t>
        </w:r>
      </w:ins>
      <w:ins w:id="130" w:author="Juan Carlos Huanca Guanca" w:date="2023-06-06T11:30:00Z">
        <w:r w:rsidR="00D75B04">
          <w:rPr>
            <w:color w:val="FF0000"/>
          </w:rPr>
          <w:t>)</w:t>
        </w:r>
      </w:ins>
    </w:p>
    <w:p w14:paraId="7D258E64" w14:textId="616189A2" w:rsidR="00512728" w:rsidRDefault="00A246A2" w:rsidP="00871EC5">
      <w:pPr>
        <w:spacing w:line="360" w:lineRule="auto"/>
      </w:pPr>
      <w:r w:rsidRPr="00A246A2">
        <w:rPr>
          <w:b/>
          <w:bCs/>
        </w:rPr>
        <w:t>Digitalización:</w:t>
      </w:r>
      <w:r>
        <w:t xml:space="preserve"> </w:t>
      </w:r>
      <w:r w:rsidR="00920069">
        <w:t>El sistema</w:t>
      </w:r>
      <w:r>
        <w:t xml:space="preserve"> </w:t>
      </w:r>
      <w:r w:rsidR="00512728">
        <w:t xml:space="preserve">informático </w:t>
      </w:r>
      <w:r w:rsidR="00920069">
        <w:t>incluirá</w:t>
      </w:r>
      <w:r>
        <w:t xml:space="preserve"> funcionalidades para la digitalización de </w:t>
      </w:r>
      <w:r w:rsidR="00C33E89">
        <w:t xml:space="preserve">todos </w:t>
      </w:r>
      <w:r w:rsidR="00512728">
        <w:t>archivos</w:t>
      </w:r>
      <w:r>
        <w:t xml:space="preserve"> físicos</w:t>
      </w:r>
      <w:r w:rsidR="00512728">
        <w:t>, archivos como Actas electorales, listas electorales, documentación de candidaturas, registros de votantes, recursos y apelaciones y otros, y además también se podrá registrar</w:t>
      </w:r>
      <w:r>
        <w:t xml:space="preserve"> su </w:t>
      </w:r>
      <w:r w:rsidR="00920069">
        <w:t>información de su ubicación física en el depósito del almacenamiento de archivos</w:t>
      </w:r>
      <w:r w:rsidR="00512728">
        <w:t xml:space="preserve"> si es que lo requieren. </w:t>
      </w:r>
      <w:r w:rsidR="008F4A25">
        <w:t>Y además la</w:t>
      </w:r>
      <w:r w:rsidR="00512728">
        <w:t xml:space="preserve"> digitalización de archivos físicos </w:t>
      </w:r>
      <w:r w:rsidR="008F4A25">
        <w:t>para la validación del sistema informático será de</w:t>
      </w:r>
      <w:r w:rsidR="00512728">
        <w:t xml:space="preserve"> la </w:t>
      </w:r>
      <w:r w:rsidR="000C18DD">
        <w:t>gestión</w:t>
      </w:r>
      <w:r w:rsidR="00512728">
        <w:t xml:space="preserve"> </w:t>
      </w:r>
      <w:r w:rsidR="008F4A25">
        <w:t xml:space="preserve">actual </w:t>
      </w:r>
      <w:r w:rsidR="00512728">
        <w:t>del Tribunal Electoral Departamental(TED) de Pando</w:t>
      </w:r>
      <w:r w:rsidR="008F4A25">
        <w:t>.</w:t>
      </w:r>
    </w:p>
    <w:p w14:paraId="196F5D7B" w14:textId="0DAA4784" w:rsidR="00A246A2" w:rsidRDefault="00A246A2" w:rsidP="00871EC5">
      <w:pPr>
        <w:spacing w:line="360" w:lineRule="auto"/>
      </w:pPr>
      <w:r w:rsidRPr="00A246A2">
        <w:rPr>
          <w:b/>
          <w:bCs/>
        </w:rPr>
        <w:t>Registro y clasificación de archivos:</w:t>
      </w:r>
      <w:r>
        <w:t xml:space="preserve"> </w:t>
      </w:r>
      <w:r w:rsidR="00512728">
        <w:t xml:space="preserve">El sistema informático </w:t>
      </w:r>
      <w:r>
        <w:t>permitirá el registro de archivos</w:t>
      </w:r>
      <w:r w:rsidR="00512728">
        <w:t xml:space="preserve"> digitales</w:t>
      </w:r>
      <w:r>
        <w:t>,</w:t>
      </w:r>
      <w:r w:rsidR="00512728">
        <w:t xml:space="preserve"> y se podrá </w:t>
      </w:r>
      <w:r>
        <w:t>asig</w:t>
      </w:r>
      <w:r w:rsidR="00512728">
        <w:t>nar</w:t>
      </w:r>
      <w:r>
        <w:t xml:space="preserve"> categorías o etiquetas para una fácil clasificación y búsqueda posterior. También puede incluir la captura de metadatos relevantes como el nombre del documento, fecha, ubicación, etc.</w:t>
      </w:r>
    </w:p>
    <w:p w14:paraId="606201F0" w14:textId="2907826B" w:rsidR="00A246A2" w:rsidRDefault="00A246A2" w:rsidP="00871EC5">
      <w:pPr>
        <w:spacing w:line="360" w:lineRule="auto"/>
      </w:pPr>
      <w:r w:rsidRPr="00A246A2">
        <w:rPr>
          <w:b/>
          <w:bCs/>
        </w:rPr>
        <w:t>Indexación y búsqueda eficiente:</w:t>
      </w:r>
      <w:r>
        <w:t xml:space="preserve"> </w:t>
      </w:r>
      <w:r w:rsidR="00512728">
        <w:t xml:space="preserve">El sistema informático </w:t>
      </w:r>
      <w:r>
        <w:t>facilitará la indexación de los archivos, permitiendo realizar búsquedas rápidas y precisas por palabras clave, fechas, categorías u otros criterios específicos.</w:t>
      </w:r>
    </w:p>
    <w:p w14:paraId="2D502927" w14:textId="5F59B5C8" w:rsidR="00512728" w:rsidRDefault="00512728" w:rsidP="00512728">
      <w:pPr>
        <w:spacing w:line="360" w:lineRule="auto"/>
        <w:rPr>
          <w:ins w:id="131" w:author="Juan Carlos Huanca Guanca" w:date="2023-06-06T11:31:00Z"/>
        </w:rPr>
      </w:pPr>
      <w:r>
        <w:rPr>
          <w:b/>
          <w:bCs/>
        </w:rPr>
        <w:t>Control de usuarios</w:t>
      </w:r>
      <w:r w:rsidRPr="00A246A2">
        <w:rPr>
          <w:b/>
          <w:bCs/>
        </w:rPr>
        <w:t>:</w:t>
      </w:r>
      <w:r>
        <w:t xml:space="preserve"> El sistema informático permitirá gestionar a los usuarios, asignarles un nivel para las restricciones </w:t>
      </w:r>
      <w:r w:rsidR="008E0BD6">
        <w:t xml:space="preserve">de acceso de funciones </w:t>
      </w:r>
      <w:r>
        <w:t>y hacer el seguimiento de usuarios para saber que usuario consulto tal registro.</w:t>
      </w:r>
    </w:p>
    <w:p w14:paraId="2D0AC553" w14:textId="7C72089F" w:rsidR="00D75B04" w:rsidRDefault="00D75B04" w:rsidP="00D75B04">
      <w:pPr>
        <w:spacing w:line="360" w:lineRule="auto"/>
        <w:rPr>
          <w:ins w:id="132" w:author="Juan Carlos Huanca Guanca" w:date="2023-06-06T11:31:00Z"/>
        </w:rPr>
      </w:pPr>
      <w:ins w:id="133" w:author="Juan Carlos Huanca Guanca" w:date="2023-06-06T11:31:00Z">
        <w:r>
          <w:lastRenderedPageBreak/>
          <w:t xml:space="preserve">Antes de la elaboración del informe final (Taller 2), que porcentaje de documentación se digitalizara, como se </w:t>
        </w:r>
        <w:proofErr w:type="spellStart"/>
        <w:r>
          <w:t>medira</w:t>
        </w:r>
        <w:proofErr w:type="spellEnd"/>
        <w:r>
          <w:t xml:space="preserve"> el grado de implementación… por ejemplo se digitalizara todo hasta la gestión 2022, este parámetro es importante porque de nada sirve que solo se implemente un software sin datos reales o solo con datos de prueba …, deben ser datos reales avalados por la </w:t>
        </w:r>
        <w:r>
          <w:t>In</w:t>
        </w:r>
        <w:r>
          <w:t>stitución</w:t>
        </w:r>
      </w:ins>
    </w:p>
    <w:p w14:paraId="2484A105" w14:textId="77777777" w:rsidR="00D75B04" w:rsidRDefault="00D75B04" w:rsidP="00512728">
      <w:pPr>
        <w:spacing w:line="360" w:lineRule="auto"/>
      </w:pPr>
    </w:p>
    <w:p w14:paraId="31E84BE8" w14:textId="77777777" w:rsidR="00512728" w:rsidRDefault="00512728" w:rsidP="00871EC5">
      <w:pPr>
        <w:spacing w:line="360" w:lineRule="auto"/>
      </w:pPr>
    </w:p>
    <w:p w14:paraId="493812C6" w14:textId="77777777" w:rsidR="00A246A2" w:rsidRDefault="00A246A2" w:rsidP="00871EC5">
      <w:pPr>
        <w:spacing w:line="360" w:lineRule="auto"/>
      </w:pPr>
    </w:p>
    <w:p w14:paraId="16ACE1B9" w14:textId="0074DAB3" w:rsidR="00FF700F" w:rsidRDefault="00FF700F" w:rsidP="00871EC5">
      <w:pPr>
        <w:pStyle w:val="Ttulo2"/>
        <w:numPr>
          <w:ilvl w:val="1"/>
          <w:numId w:val="3"/>
        </w:numPr>
        <w:spacing w:line="360" w:lineRule="auto"/>
      </w:pPr>
      <w:bookmarkStart w:id="134" w:name="_Toc136628595"/>
      <w:r>
        <w:rPr>
          <w:rFonts w:eastAsia="Times New Roman" w:cs="Times New Roman"/>
          <w:szCs w:val="28"/>
        </w:rPr>
        <w:t>Cronograma</w:t>
      </w:r>
      <w:r>
        <w:t>:</w:t>
      </w:r>
      <w:bookmarkEnd w:id="134"/>
    </w:p>
    <w:tbl>
      <w:tblPr>
        <w:tblW w:w="9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395"/>
        <w:gridCol w:w="396"/>
        <w:gridCol w:w="378"/>
        <w:gridCol w:w="450"/>
        <w:gridCol w:w="404"/>
        <w:gridCol w:w="404"/>
        <w:gridCol w:w="404"/>
        <w:gridCol w:w="408"/>
        <w:gridCol w:w="404"/>
        <w:gridCol w:w="404"/>
        <w:gridCol w:w="404"/>
        <w:gridCol w:w="405"/>
        <w:gridCol w:w="7"/>
        <w:gridCol w:w="399"/>
        <w:gridCol w:w="406"/>
        <w:gridCol w:w="406"/>
        <w:gridCol w:w="406"/>
        <w:gridCol w:w="7"/>
      </w:tblGrid>
      <w:tr w:rsidR="00FF700F" w14:paraId="18EAE105" w14:textId="77777777" w:rsidTr="00A63911">
        <w:trPr>
          <w:trHeight w:val="192"/>
        </w:trPr>
        <w:tc>
          <w:tcPr>
            <w:tcW w:w="2830" w:type="dxa"/>
            <w:vMerge w:val="restart"/>
            <w:shd w:val="clear" w:color="auto" w:fill="BFBFBF"/>
          </w:tcPr>
          <w:p w14:paraId="015C45EF" w14:textId="77777777" w:rsidR="00FF700F" w:rsidRDefault="00FF700F" w:rsidP="00871EC5">
            <w:pPr>
              <w:spacing w:after="0"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ACTIVIDADES</w:t>
            </w:r>
          </w:p>
        </w:tc>
        <w:tc>
          <w:tcPr>
            <w:tcW w:w="1619" w:type="dxa"/>
            <w:gridSpan w:val="4"/>
            <w:shd w:val="clear" w:color="auto" w:fill="BFBFBF"/>
          </w:tcPr>
          <w:p w14:paraId="4BF39F7D" w14:textId="77777777" w:rsidR="00FF700F" w:rsidRDefault="00FF700F" w:rsidP="00871EC5">
            <w:pPr>
              <w:spacing w:after="0"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ABRIL</w:t>
            </w:r>
          </w:p>
        </w:tc>
        <w:tc>
          <w:tcPr>
            <w:tcW w:w="1620" w:type="dxa"/>
            <w:gridSpan w:val="4"/>
            <w:shd w:val="clear" w:color="auto" w:fill="BFBFBF"/>
          </w:tcPr>
          <w:p w14:paraId="5C3A6B0E" w14:textId="77777777" w:rsidR="00FF700F" w:rsidRDefault="00FF700F" w:rsidP="00871EC5">
            <w:pPr>
              <w:spacing w:after="0"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MAYO</w:t>
            </w:r>
          </w:p>
        </w:tc>
        <w:tc>
          <w:tcPr>
            <w:tcW w:w="1624" w:type="dxa"/>
            <w:gridSpan w:val="5"/>
            <w:shd w:val="clear" w:color="auto" w:fill="BFBFBF"/>
          </w:tcPr>
          <w:p w14:paraId="4829EBED" w14:textId="77777777" w:rsidR="00FF700F" w:rsidRDefault="00FF700F" w:rsidP="00871EC5">
            <w:pPr>
              <w:spacing w:after="0"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JUNIO</w:t>
            </w:r>
          </w:p>
        </w:tc>
        <w:tc>
          <w:tcPr>
            <w:tcW w:w="1624" w:type="dxa"/>
            <w:gridSpan w:val="5"/>
            <w:shd w:val="clear" w:color="auto" w:fill="BFBFBF"/>
          </w:tcPr>
          <w:p w14:paraId="0B4CB5E6" w14:textId="77777777" w:rsidR="00FF700F" w:rsidRDefault="00FF700F" w:rsidP="00871EC5">
            <w:pPr>
              <w:spacing w:after="0"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JULIO</w:t>
            </w:r>
          </w:p>
        </w:tc>
      </w:tr>
      <w:tr w:rsidR="00FF700F" w14:paraId="2B77F3A1" w14:textId="77777777" w:rsidTr="00A63911">
        <w:trPr>
          <w:gridAfter w:val="1"/>
          <w:wAfter w:w="7" w:type="dxa"/>
          <w:trHeight w:val="197"/>
        </w:trPr>
        <w:tc>
          <w:tcPr>
            <w:tcW w:w="2830" w:type="dxa"/>
            <w:vMerge/>
            <w:shd w:val="clear" w:color="auto" w:fill="BFBFBF"/>
          </w:tcPr>
          <w:p w14:paraId="05C73398" w14:textId="77777777" w:rsidR="00FF700F" w:rsidRDefault="00FF700F" w:rsidP="00871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b/>
                <w:sz w:val="18"/>
                <w:szCs w:val="18"/>
              </w:rPr>
            </w:pPr>
          </w:p>
        </w:tc>
        <w:tc>
          <w:tcPr>
            <w:tcW w:w="395" w:type="dxa"/>
            <w:shd w:val="clear" w:color="auto" w:fill="BFBFBF"/>
          </w:tcPr>
          <w:p w14:paraId="4612F93A" w14:textId="77777777" w:rsidR="00FF700F" w:rsidRDefault="00FF700F" w:rsidP="00871EC5">
            <w:pPr>
              <w:spacing w:after="0"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96" w:type="dxa"/>
            <w:shd w:val="clear" w:color="auto" w:fill="BFBFBF"/>
          </w:tcPr>
          <w:p w14:paraId="60F009F3" w14:textId="77777777" w:rsidR="00FF700F" w:rsidRDefault="00FF700F" w:rsidP="00871EC5">
            <w:pPr>
              <w:spacing w:after="0"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78" w:type="dxa"/>
            <w:shd w:val="clear" w:color="auto" w:fill="BFBFBF"/>
          </w:tcPr>
          <w:p w14:paraId="73BA8DFC" w14:textId="77777777" w:rsidR="00FF700F" w:rsidRDefault="00FF700F" w:rsidP="00871EC5">
            <w:pPr>
              <w:spacing w:after="0"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50" w:type="dxa"/>
            <w:shd w:val="clear" w:color="auto" w:fill="BFBFBF"/>
          </w:tcPr>
          <w:p w14:paraId="56E5ED2A" w14:textId="77777777" w:rsidR="00FF700F" w:rsidRDefault="00FF700F" w:rsidP="00871EC5">
            <w:pPr>
              <w:spacing w:after="0"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04" w:type="dxa"/>
            <w:shd w:val="clear" w:color="auto" w:fill="BFBFBF"/>
          </w:tcPr>
          <w:p w14:paraId="4DC83E65" w14:textId="77777777" w:rsidR="00FF700F" w:rsidRDefault="00FF700F" w:rsidP="00871EC5">
            <w:pPr>
              <w:spacing w:after="0"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04" w:type="dxa"/>
            <w:shd w:val="clear" w:color="auto" w:fill="BFBFBF"/>
          </w:tcPr>
          <w:p w14:paraId="160E963D" w14:textId="77777777" w:rsidR="00FF700F" w:rsidRDefault="00FF700F" w:rsidP="00871EC5">
            <w:pPr>
              <w:spacing w:after="0"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04" w:type="dxa"/>
            <w:shd w:val="clear" w:color="auto" w:fill="BFBFBF"/>
          </w:tcPr>
          <w:p w14:paraId="48A66B11" w14:textId="77777777" w:rsidR="00FF700F" w:rsidRDefault="00FF700F" w:rsidP="00871EC5">
            <w:pPr>
              <w:spacing w:after="0"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08" w:type="dxa"/>
            <w:shd w:val="clear" w:color="auto" w:fill="BFBFBF"/>
          </w:tcPr>
          <w:p w14:paraId="33663AE7" w14:textId="77777777" w:rsidR="00FF700F" w:rsidRDefault="00FF700F" w:rsidP="00871EC5">
            <w:pPr>
              <w:spacing w:after="0"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04" w:type="dxa"/>
            <w:shd w:val="clear" w:color="auto" w:fill="BFBFBF"/>
          </w:tcPr>
          <w:p w14:paraId="73EE6D95" w14:textId="77777777" w:rsidR="00FF700F" w:rsidRDefault="00FF700F" w:rsidP="00871EC5">
            <w:pPr>
              <w:spacing w:after="0"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04" w:type="dxa"/>
            <w:shd w:val="clear" w:color="auto" w:fill="BFBFBF"/>
          </w:tcPr>
          <w:p w14:paraId="1CEED9C7" w14:textId="77777777" w:rsidR="00FF700F" w:rsidRDefault="00FF700F" w:rsidP="00871EC5">
            <w:pPr>
              <w:spacing w:after="0"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04" w:type="dxa"/>
            <w:shd w:val="clear" w:color="auto" w:fill="BFBFBF"/>
          </w:tcPr>
          <w:p w14:paraId="12256975" w14:textId="77777777" w:rsidR="00FF700F" w:rsidRDefault="00FF700F" w:rsidP="00871EC5">
            <w:pPr>
              <w:spacing w:after="0"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05" w:type="dxa"/>
            <w:shd w:val="clear" w:color="auto" w:fill="BFBFBF"/>
          </w:tcPr>
          <w:p w14:paraId="404B6FE4" w14:textId="77777777" w:rsidR="00FF700F" w:rsidRDefault="00FF700F" w:rsidP="00871EC5">
            <w:pPr>
              <w:spacing w:after="0"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06" w:type="dxa"/>
            <w:gridSpan w:val="2"/>
            <w:shd w:val="clear" w:color="auto" w:fill="BFBFBF"/>
          </w:tcPr>
          <w:p w14:paraId="2910551F" w14:textId="77777777" w:rsidR="00FF700F" w:rsidRDefault="00FF700F" w:rsidP="00871EC5">
            <w:pPr>
              <w:spacing w:after="0" w:line="360" w:lineRule="auto"/>
              <w:rPr>
                <w:b/>
                <w:sz w:val="18"/>
                <w:szCs w:val="18"/>
              </w:rPr>
            </w:pPr>
          </w:p>
        </w:tc>
        <w:tc>
          <w:tcPr>
            <w:tcW w:w="406" w:type="dxa"/>
            <w:shd w:val="clear" w:color="auto" w:fill="BFBFBF"/>
          </w:tcPr>
          <w:p w14:paraId="729E5130" w14:textId="77777777" w:rsidR="00FF700F" w:rsidRDefault="00FF700F" w:rsidP="00871EC5">
            <w:pPr>
              <w:spacing w:after="0" w:line="360" w:lineRule="auto"/>
              <w:rPr>
                <w:b/>
                <w:sz w:val="18"/>
                <w:szCs w:val="18"/>
              </w:rPr>
            </w:pPr>
          </w:p>
        </w:tc>
        <w:tc>
          <w:tcPr>
            <w:tcW w:w="406" w:type="dxa"/>
            <w:shd w:val="clear" w:color="auto" w:fill="BFBFBF"/>
          </w:tcPr>
          <w:p w14:paraId="3E9D90DA" w14:textId="77777777" w:rsidR="00FF700F" w:rsidRDefault="00FF700F" w:rsidP="00871EC5">
            <w:pPr>
              <w:spacing w:after="0" w:line="360" w:lineRule="auto"/>
              <w:rPr>
                <w:b/>
                <w:sz w:val="18"/>
                <w:szCs w:val="18"/>
              </w:rPr>
            </w:pPr>
          </w:p>
        </w:tc>
        <w:tc>
          <w:tcPr>
            <w:tcW w:w="406" w:type="dxa"/>
            <w:shd w:val="clear" w:color="auto" w:fill="BFBFBF"/>
          </w:tcPr>
          <w:p w14:paraId="3DCAE31F" w14:textId="77777777" w:rsidR="00FF700F" w:rsidRDefault="00FF700F" w:rsidP="00871EC5">
            <w:pPr>
              <w:spacing w:after="0" w:line="360" w:lineRule="auto"/>
              <w:rPr>
                <w:b/>
                <w:sz w:val="18"/>
                <w:szCs w:val="18"/>
              </w:rPr>
            </w:pPr>
          </w:p>
        </w:tc>
      </w:tr>
      <w:tr w:rsidR="00FF700F" w14:paraId="7DC84B90" w14:textId="77777777" w:rsidTr="00A63911">
        <w:trPr>
          <w:gridAfter w:val="1"/>
          <w:wAfter w:w="7" w:type="dxa"/>
          <w:trHeight w:val="334"/>
        </w:trPr>
        <w:tc>
          <w:tcPr>
            <w:tcW w:w="2830" w:type="dxa"/>
            <w:vAlign w:val="center"/>
          </w:tcPr>
          <w:p w14:paraId="33CA3963" w14:textId="77777777" w:rsidR="00FF700F" w:rsidRDefault="00FF700F" w:rsidP="00871EC5">
            <w:p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Recopilación de requerimientos Funcionales para el desarrollo del sistema.</w:t>
            </w:r>
          </w:p>
        </w:tc>
        <w:tc>
          <w:tcPr>
            <w:tcW w:w="395" w:type="dxa"/>
            <w:shd w:val="clear" w:color="auto" w:fill="auto"/>
            <w:vAlign w:val="center"/>
          </w:tcPr>
          <w:p w14:paraId="700852E5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000000"/>
            <w:vAlign w:val="center"/>
          </w:tcPr>
          <w:p w14:paraId="0A61036C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78" w:type="dxa"/>
            <w:shd w:val="clear" w:color="auto" w:fill="000000"/>
            <w:vAlign w:val="center"/>
          </w:tcPr>
          <w:p w14:paraId="46CCECD3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000000"/>
            <w:vAlign w:val="center"/>
          </w:tcPr>
          <w:p w14:paraId="3EA62309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000000"/>
          </w:tcPr>
          <w:p w14:paraId="069AD595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</w:tcPr>
          <w:p w14:paraId="7D006947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</w:tcPr>
          <w:p w14:paraId="13D3B2D2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8" w:type="dxa"/>
            <w:shd w:val="clear" w:color="auto" w:fill="auto"/>
          </w:tcPr>
          <w:p w14:paraId="3B7FD6AA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</w:tcPr>
          <w:p w14:paraId="325B1053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</w:tcPr>
          <w:p w14:paraId="6A8E0E73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</w:tcPr>
          <w:p w14:paraId="66CD4ADC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5" w:type="dxa"/>
          </w:tcPr>
          <w:p w14:paraId="6CBDC824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  <w:gridSpan w:val="2"/>
          </w:tcPr>
          <w:p w14:paraId="47B3EE56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</w:tcPr>
          <w:p w14:paraId="5CCB2A63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</w:tcPr>
          <w:p w14:paraId="79260D4D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</w:tcPr>
          <w:p w14:paraId="43D92E0C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FF700F" w14:paraId="69CDD270" w14:textId="77777777" w:rsidTr="00A63911">
        <w:trPr>
          <w:gridAfter w:val="1"/>
          <w:wAfter w:w="7" w:type="dxa"/>
          <w:trHeight w:val="181"/>
        </w:trPr>
        <w:tc>
          <w:tcPr>
            <w:tcW w:w="2830" w:type="dxa"/>
            <w:vAlign w:val="center"/>
          </w:tcPr>
          <w:p w14:paraId="0807BEEA" w14:textId="77777777" w:rsidR="00FF700F" w:rsidRDefault="00FF700F" w:rsidP="00871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Implementación de los diseños </w:t>
            </w:r>
            <w:r>
              <w:rPr>
                <w:rFonts w:ascii="Calibri" w:eastAsia="Calibri" w:hAnsi="Calibri" w:cs="Calibri"/>
                <w:color w:val="000000"/>
              </w:rPr>
              <w:t>del sistema</w:t>
            </w:r>
          </w:p>
        </w:tc>
        <w:tc>
          <w:tcPr>
            <w:tcW w:w="395" w:type="dxa"/>
            <w:shd w:val="clear" w:color="auto" w:fill="auto"/>
            <w:vAlign w:val="center"/>
          </w:tcPr>
          <w:p w14:paraId="2C33C431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  <w:vAlign w:val="center"/>
          </w:tcPr>
          <w:p w14:paraId="58FA5395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78" w:type="dxa"/>
            <w:shd w:val="clear" w:color="auto" w:fill="auto"/>
            <w:vAlign w:val="center"/>
          </w:tcPr>
          <w:p w14:paraId="1665556C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FFFF"/>
            <w:vAlign w:val="center"/>
          </w:tcPr>
          <w:p w14:paraId="488ABEFD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000000"/>
          </w:tcPr>
          <w:p w14:paraId="0DCDD6F1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000000"/>
          </w:tcPr>
          <w:p w14:paraId="2CBB85A9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000000"/>
          </w:tcPr>
          <w:p w14:paraId="31038162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8" w:type="dxa"/>
            <w:shd w:val="clear" w:color="auto" w:fill="000000"/>
          </w:tcPr>
          <w:p w14:paraId="6E875009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000000"/>
          </w:tcPr>
          <w:p w14:paraId="58165564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000000"/>
          </w:tcPr>
          <w:p w14:paraId="6BD6BB5C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000000"/>
          </w:tcPr>
          <w:p w14:paraId="27DEB70D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5" w:type="dxa"/>
          </w:tcPr>
          <w:p w14:paraId="262146AA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  <w:gridSpan w:val="2"/>
          </w:tcPr>
          <w:p w14:paraId="65A0B289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</w:tcPr>
          <w:p w14:paraId="60EE163F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</w:tcPr>
          <w:p w14:paraId="28D85EFB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</w:tcPr>
          <w:p w14:paraId="0FC092D6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FF700F" w14:paraId="250EC1FA" w14:textId="77777777" w:rsidTr="00A63911">
        <w:trPr>
          <w:gridAfter w:val="1"/>
          <w:wAfter w:w="7" w:type="dxa"/>
          <w:trHeight w:val="792"/>
        </w:trPr>
        <w:tc>
          <w:tcPr>
            <w:tcW w:w="2830" w:type="dxa"/>
            <w:vAlign w:val="center"/>
          </w:tcPr>
          <w:p w14:paraId="180F0375" w14:textId="77777777" w:rsidR="00FF700F" w:rsidRDefault="00FF700F" w:rsidP="00871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Revisión y corrección del</w:t>
            </w:r>
            <w:r>
              <w:rPr>
                <w:rFonts w:ascii="Calibri" w:eastAsia="Calibri" w:hAnsi="Calibri" w:cs="Calibri"/>
                <w:color w:val="000000"/>
              </w:rPr>
              <w:t xml:space="preserve"> sistema</w:t>
            </w:r>
          </w:p>
        </w:tc>
        <w:tc>
          <w:tcPr>
            <w:tcW w:w="395" w:type="dxa"/>
            <w:shd w:val="clear" w:color="auto" w:fill="auto"/>
            <w:vAlign w:val="center"/>
          </w:tcPr>
          <w:p w14:paraId="13046125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  <w:vAlign w:val="center"/>
          </w:tcPr>
          <w:p w14:paraId="2A0F806A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78" w:type="dxa"/>
            <w:shd w:val="clear" w:color="auto" w:fill="auto"/>
            <w:vAlign w:val="center"/>
          </w:tcPr>
          <w:p w14:paraId="2FBE3049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2E4F28D4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FFFFFF"/>
          </w:tcPr>
          <w:p w14:paraId="2DDE0B5B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000000"/>
          </w:tcPr>
          <w:p w14:paraId="3A6680B2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000000"/>
          </w:tcPr>
          <w:p w14:paraId="0963EFF4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8" w:type="dxa"/>
            <w:shd w:val="clear" w:color="auto" w:fill="000000"/>
          </w:tcPr>
          <w:p w14:paraId="59F91B76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000000"/>
          </w:tcPr>
          <w:p w14:paraId="449F6412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000000"/>
          </w:tcPr>
          <w:p w14:paraId="31CED717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000000"/>
          </w:tcPr>
          <w:p w14:paraId="671E4AF2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5" w:type="dxa"/>
            <w:shd w:val="clear" w:color="auto" w:fill="000000"/>
          </w:tcPr>
          <w:p w14:paraId="102E0B98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  <w:gridSpan w:val="2"/>
          </w:tcPr>
          <w:p w14:paraId="517F8C5A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</w:tcPr>
          <w:p w14:paraId="25383323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</w:tcPr>
          <w:p w14:paraId="780E8267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</w:tcPr>
          <w:p w14:paraId="5FADAE90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FF700F" w14:paraId="1038E1EE" w14:textId="77777777" w:rsidTr="00A63911">
        <w:trPr>
          <w:gridAfter w:val="1"/>
          <w:wAfter w:w="7" w:type="dxa"/>
          <w:trHeight w:val="181"/>
        </w:trPr>
        <w:tc>
          <w:tcPr>
            <w:tcW w:w="2830" w:type="dxa"/>
            <w:vAlign w:val="center"/>
          </w:tcPr>
          <w:p w14:paraId="42344A5E" w14:textId="77777777" w:rsidR="00FF700F" w:rsidRDefault="00FF700F" w:rsidP="00871EC5">
            <w:p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Lanzamiento y capacitación a los usuarios finales del sistema</w:t>
            </w:r>
          </w:p>
        </w:tc>
        <w:tc>
          <w:tcPr>
            <w:tcW w:w="395" w:type="dxa"/>
            <w:shd w:val="clear" w:color="auto" w:fill="auto"/>
            <w:vAlign w:val="center"/>
          </w:tcPr>
          <w:p w14:paraId="6B15DAFA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  <w:vAlign w:val="center"/>
          </w:tcPr>
          <w:p w14:paraId="407E9910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78" w:type="dxa"/>
            <w:shd w:val="clear" w:color="auto" w:fill="auto"/>
            <w:vAlign w:val="center"/>
          </w:tcPr>
          <w:p w14:paraId="53C2D88C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74FA559D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</w:tcPr>
          <w:p w14:paraId="42B3514F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</w:tcPr>
          <w:p w14:paraId="7443257A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</w:tcPr>
          <w:p w14:paraId="4F01BB18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8" w:type="dxa"/>
            <w:shd w:val="clear" w:color="auto" w:fill="auto"/>
          </w:tcPr>
          <w:p w14:paraId="107378A4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</w:tcPr>
          <w:p w14:paraId="38E7D4CA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auto"/>
          </w:tcPr>
          <w:p w14:paraId="30DB1F7A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shd w:val="clear" w:color="auto" w:fill="000000"/>
          </w:tcPr>
          <w:p w14:paraId="615359D8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5" w:type="dxa"/>
            <w:shd w:val="clear" w:color="auto" w:fill="000000"/>
          </w:tcPr>
          <w:p w14:paraId="55AA9B18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  <w:gridSpan w:val="2"/>
            <w:shd w:val="clear" w:color="auto" w:fill="000000"/>
          </w:tcPr>
          <w:p w14:paraId="0D0CC994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</w:tcPr>
          <w:p w14:paraId="3E9DEEC9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</w:tcPr>
          <w:p w14:paraId="4BDE5B74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06" w:type="dxa"/>
          </w:tcPr>
          <w:p w14:paraId="2C674117" w14:textId="77777777" w:rsidR="00FF700F" w:rsidRDefault="00FF700F" w:rsidP="00871EC5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14:paraId="71402161" w14:textId="77777777" w:rsidR="00FF700F" w:rsidRDefault="00FF700F" w:rsidP="00871EC5">
      <w:pPr>
        <w:spacing w:line="360" w:lineRule="auto"/>
      </w:pPr>
    </w:p>
    <w:p w14:paraId="029194F6" w14:textId="5816E452" w:rsidR="00FF700F" w:rsidRDefault="00FF700F" w:rsidP="00871EC5">
      <w:pPr>
        <w:spacing w:line="360" w:lineRule="auto"/>
      </w:pPr>
      <w:r>
        <w:br w:type="page"/>
      </w:r>
    </w:p>
    <w:bookmarkStart w:id="135" w:name="_Toc136628596" w:displacedByCustomXml="next"/>
    <w:sdt>
      <w:sdtPr>
        <w:rPr>
          <w:rFonts w:eastAsiaTheme="minorHAnsi" w:cstheme="minorBidi"/>
          <w:b w:val="0"/>
          <w:sz w:val="24"/>
          <w:szCs w:val="22"/>
          <w:lang w:val="es-ES"/>
        </w:rPr>
        <w:id w:val="304595251"/>
        <w:docPartObj>
          <w:docPartGallery w:val="Bibliographies"/>
          <w:docPartUnique/>
        </w:docPartObj>
      </w:sdtPr>
      <w:sdtEndPr>
        <w:rPr>
          <w:lang w:val="es-BO"/>
        </w:rPr>
      </w:sdtEndPr>
      <w:sdtContent>
        <w:p w14:paraId="2FC44E11" w14:textId="04173334" w:rsidR="00FF700F" w:rsidRDefault="00FF700F" w:rsidP="00871EC5">
          <w:pPr>
            <w:pStyle w:val="Ttulo1"/>
            <w:spacing w:line="360" w:lineRule="auto"/>
          </w:pPr>
          <w:r>
            <w:rPr>
              <w:lang w:val="es-ES"/>
            </w:rPr>
            <w:t>Bibliografía</w:t>
          </w:r>
          <w:bookmarkEnd w:id="135"/>
        </w:p>
        <w:sdt>
          <w:sdtPr>
            <w:id w:val="111145805"/>
            <w:bibliography/>
          </w:sdtPr>
          <w:sdtContent>
            <w:p w14:paraId="4230CEE1" w14:textId="77777777" w:rsidR="0089540B" w:rsidRDefault="00FF700F" w:rsidP="0089540B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9540B">
                <w:rPr>
                  <w:noProof/>
                  <w:lang w:val="es-ES"/>
                </w:rPr>
                <w:t xml:space="preserve">ALI TICONA, J. R. (2020). </w:t>
              </w:r>
              <w:r w:rsidR="0089540B">
                <w:rPr>
                  <w:i/>
                  <w:iCs/>
                  <w:noProof/>
                  <w:lang w:val="es-ES"/>
                </w:rPr>
                <w:t>repositorio.upea.</w:t>
              </w:r>
              <w:r w:rsidR="0089540B">
                <w:rPr>
                  <w:noProof/>
                  <w:lang w:val="es-ES"/>
                </w:rPr>
                <w:t xml:space="preserve"> Obtenido de repositorio.upea: http://repositorio.upea.bo/handle/123456789/63</w:t>
              </w:r>
            </w:p>
            <w:p w14:paraId="657D603B" w14:textId="77777777" w:rsidR="0089540B" w:rsidRDefault="0089540B" w:rsidP="0089540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Borras, S. (2023). </w:t>
              </w:r>
              <w:r>
                <w:rPr>
                  <w:i/>
                  <w:iCs/>
                  <w:noProof/>
                  <w:lang w:val="es-ES"/>
                </w:rPr>
                <w:t>firmaprofesional</w:t>
              </w:r>
              <w:r>
                <w:rPr>
                  <w:noProof/>
                  <w:lang w:val="es-ES"/>
                </w:rPr>
                <w:t>. Obtenido de firmaprofesional: https://www.firmaprofesional.com/blog/gestion-documental-y-organizacion-archivos-en-era-digital/</w:t>
              </w:r>
            </w:p>
            <w:p w14:paraId="15E1B71D" w14:textId="77777777" w:rsidR="0089540B" w:rsidRDefault="0089540B" w:rsidP="0089540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Lara, E. H. (2018). </w:t>
              </w:r>
              <w:r>
                <w:rPr>
                  <w:i/>
                  <w:iCs/>
                  <w:noProof/>
                  <w:lang w:val="es-ES"/>
                </w:rPr>
                <w:t>slideshare.</w:t>
              </w:r>
              <w:r>
                <w:rPr>
                  <w:noProof/>
                  <w:lang w:val="es-ES"/>
                </w:rPr>
                <w:t xml:space="preserve"> Obtenido de slideshare: https://es.slideshare.net/eheml/norma-isoiec-9126-y-mtrica-de-calidad-del-software</w:t>
              </w:r>
            </w:p>
            <w:p w14:paraId="0F3A9ACC" w14:textId="77777777" w:rsidR="0089540B" w:rsidRDefault="0089540B" w:rsidP="0089540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Ley 18 Articulo 31, Bolivia. (16 de junio de 2010). </w:t>
              </w:r>
              <w:r>
                <w:rPr>
                  <w:i/>
                  <w:iCs/>
                  <w:noProof/>
                  <w:lang w:val="es-ES"/>
                </w:rPr>
                <w:t>pdba.georgetown.</w:t>
              </w:r>
              <w:r>
                <w:rPr>
                  <w:noProof/>
                  <w:lang w:val="es-ES"/>
                </w:rPr>
                <w:t xml:space="preserve"> Obtenido de pdba.georgetown: https://pdba.georgetown.edu/Electoral/Bolivia/Ley18.pdf</w:t>
              </w:r>
            </w:p>
            <w:p w14:paraId="56512D9E" w14:textId="77777777" w:rsidR="0089540B" w:rsidRDefault="0089540B" w:rsidP="0089540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Ley 18 Articulo 32, Bolivia. (2010). </w:t>
              </w:r>
              <w:r>
                <w:rPr>
                  <w:i/>
                  <w:iCs/>
                  <w:noProof/>
                  <w:lang w:val="es-ES"/>
                </w:rPr>
                <w:t>pdba.georgetown.</w:t>
              </w:r>
              <w:r>
                <w:rPr>
                  <w:noProof/>
                  <w:lang w:val="es-ES"/>
                </w:rPr>
                <w:t xml:space="preserve"> Obtenido de pdba.georgetown: https://pdba.georgetown.edu/Electoral/Bolivia/Ley18.pdf</w:t>
              </w:r>
            </w:p>
            <w:p w14:paraId="034FF85E" w14:textId="77777777" w:rsidR="0089540B" w:rsidRDefault="0089540B" w:rsidP="0089540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López Fernández, E. J. (2021). </w:t>
              </w:r>
              <w:r>
                <w:rPr>
                  <w:i/>
                  <w:iCs/>
                  <w:noProof/>
                  <w:lang w:val="es-ES"/>
                </w:rPr>
                <w:t>repositorio.umsa.</w:t>
              </w:r>
              <w:r>
                <w:rPr>
                  <w:noProof/>
                  <w:lang w:val="es-ES"/>
                </w:rPr>
                <w:t xml:space="preserve"> Obtenido de repositorio.umsa: https://repositorio.umsa.bo/xmlui/handle/123456789/28910</w:t>
              </w:r>
            </w:p>
            <w:p w14:paraId="2DF7EC31" w14:textId="77777777" w:rsidR="0089540B" w:rsidRDefault="0089540B" w:rsidP="0089540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Oswaldo René Flores Jiménez, L. A. (2019). </w:t>
              </w:r>
              <w:r>
                <w:rPr>
                  <w:i/>
                  <w:iCs/>
                  <w:noProof/>
                  <w:lang w:val="es-ES"/>
                </w:rPr>
                <w:t>repositoriosiidca.</w:t>
              </w:r>
              <w:r>
                <w:rPr>
                  <w:noProof/>
                  <w:lang w:val="es-ES"/>
                </w:rPr>
                <w:t xml:space="preserve"> Obtenido de repositoriosiidca: https://repositoriosiidca.csuca.org/Record/RepoUNI2858</w:t>
              </w:r>
            </w:p>
            <w:p w14:paraId="1B2CD691" w14:textId="77777777" w:rsidR="0089540B" w:rsidRDefault="0089540B" w:rsidP="0089540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Penadés, P. L. (2006). </w:t>
              </w:r>
              <w:r>
                <w:rPr>
                  <w:i/>
                  <w:iCs/>
                  <w:noProof/>
                  <w:lang w:val="es-ES"/>
                </w:rPr>
                <w:t>cyta.</w:t>
              </w:r>
              <w:r>
                <w:rPr>
                  <w:noProof/>
                  <w:lang w:val="es-ES"/>
                </w:rPr>
                <w:t xml:space="preserve"> Obtenido de cyta: http://www.cyta.com.ar/ta0502/b_v5n2a1.htm</w:t>
              </w:r>
            </w:p>
            <w:p w14:paraId="18F3AA56" w14:textId="3F5920CB" w:rsidR="00FF700F" w:rsidRPr="0027612E" w:rsidRDefault="00FF700F" w:rsidP="0089540B">
              <w:pPr>
                <w:spacing w:line="360" w:lineRule="auto"/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141FB61" w14:textId="77777777" w:rsidR="00F12504" w:rsidRDefault="00F12504" w:rsidP="00871EC5">
      <w:pPr>
        <w:spacing w:line="360" w:lineRule="auto"/>
      </w:pPr>
    </w:p>
    <w:p w14:paraId="72928E47" w14:textId="3F47D051" w:rsidR="00424B35" w:rsidRDefault="00424B35" w:rsidP="00871EC5">
      <w:pPr>
        <w:spacing w:line="360" w:lineRule="auto"/>
      </w:pPr>
      <w:r>
        <w:br w:type="page"/>
      </w:r>
    </w:p>
    <w:p w14:paraId="410F7942" w14:textId="6C10F005" w:rsidR="00424B35" w:rsidRDefault="00424B35" w:rsidP="00871EC5">
      <w:pPr>
        <w:pStyle w:val="Ttulo1"/>
        <w:spacing w:line="360" w:lineRule="auto"/>
      </w:pPr>
      <w:bookmarkStart w:id="136" w:name="_Toc136628597"/>
      <w:r>
        <w:lastRenderedPageBreak/>
        <w:t>Anexos:</w:t>
      </w:r>
      <w:bookmarkEnd w:id="136"/>
    </w:p>
    <w:p w14:paraId="33C04108" w14:textId="3D7D05DD" w:rsidR="00424B35" w:rsidRDefault="00424B35" w:rsidP="00871EC5">
      <w:pPr>
        <w:pStyle w:val="Ttulo2"/>
        <w:spacing w:line="360" w:lineRule="auto"/>
      </w:pPr>
      <w:bookmarkStart w:id="137" w:name="_Toc136628598"/>
      <w:r>
        <w:rPr>
          <w:noProof/>
        </w:rPr>
        <w:t>Árbol</w:t>
      </w:r>
      <w:r>
        <w:t xml:space="preserve"> del problema</w:t>
      </w:r>
      <w:bookmarkEnd w:id="137"/>
    </w:p>
    <w:p w14:paraId="0ABE4C14" w14:textId="0056C468" w:rsidR="00424B35" w:rsidRDefault="00F759FB" w:rsidP="00871EC5">
      <w:pPr>
        <w:spacing w:line="360" w:lineRule="auto"/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6FFFCC2F" wp14:editId="719D291A">
            <wp:simplePos x="0" y="0"/>
            <wp:positionH relativeFrom="page">
              <wp:align>center</wp:align>
            </wp:positionH>
            <wp:positionV relativeFrom="paragraph">
              <wp:posOffset>239395</wp:posOffset>
            </wp:positionV>
            <wp:extent cx="7085051" cy="4600575"/>
            <wp:effectExtent l="0" t="0" r="1905" b="0"/>
            <wp:wrapNone/>
            <wp:docPr id="384727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051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BACBD" w14:textId="61BB8FA4" w:rsidR="00424B35" w:rsidRDefault="00424B35" w:rsidP="00871EC5">
      <w:pPr>
        <w:spacing w:line="360" w:lineRule="auto"/>
      </w:pPr>
    </w:p>
    <w:p w14:paraId="4373A239" w14:textId="4897AC1A" w:rsidR="00072EBF" w:rsidRDefault="00102CD9" w:rsidP="00871EC5">
      <w:pPr>
        <w:spacing w:line="360" w:lineRule="auto"/>
      </w:pPr>
      <w:r>
        <w:br w:type="page"/>
      </w:r>
      <w:r w:rsidR="00424B35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7DA7D64" wp14:editId="26939F2E">
            <wp:simplePos x="0" y="0"/>
            <wp:positionH relativeFrom="column">
              <wp:posOffset>6997065</wp:posOffset>
            </wp:positionH>
            <wp:positionV relativeFrom="paragraph">
              <wp:posOffset>48895</wp:posOffset>
            </wp:positionV>
            <wp:extent cx="1047750" cy="108585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B35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275D6C11" wp14:editId="59783897">
            <wp:simplePos x="0" y="0"/>
            <wp:positionH relativeFrom="page">
              <wp:posOffset>7943850</wp:posOffset>
            </wp:positionH>
            <wp:positionV relativeFrom="paragraph">
              <wp:posOffset>93345</wp:posOffset>
            </wp:positionV>
            <wp:extent cx="876300" cy="104775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33BC6" w14:textId="22C6F5AE" w:rsidR="00072EBF" w:rsidRDefault="00072EBF" w:rsidP="00871EC5">
      <w:pPr>
        <w:pStyle w:val="Ttulo2"/>
        <w:spacing w:line="360" w:lineRule="auto"/>
      </w:pPr>
      <w:bookmarkStart w:id="138" w:name="_Toc136628599"/>
      <w:r>
        <w:rPr>
          <w:noProof/>
        </w:rPr>
        <w:lastRenderedPageBreak/>
        <w:t>Árbol</w:t>
      </w:r>
      <w:r>
        <w:t xml:space="preserve"> de</w:t>
      </w:r>
      <w:r w:rsidR="0015019E">
        <w:t xml:space="preserve"> Soluciones</w:t>
      </w:r>
      <w:bookmarkEnd w:id="138"/>
    </w:p>
    <w:p w14:paraId="0E3CD6E9" w14:textId="0298068E" w:rsidR="00072EBF" w:rsidRPr="00B2359C" w:rsidRDefault="009076AC" w:rsidP="00871EC5">
      <w:pPr>
        <w:spacing w:line="360" w:lineRule="auto"/>
      </w:pPr>
      <w:r>
        <w:rPr>
          <w:noProof/>
        </w:rPr>
        <w:drawing>
          <wp:inline distT="0" distB="0" distL="0" distR="0" wp14:anchorId="2C4E3BB3" wp14:editId="4A1FFF73">
            <wp:extent cx="5972175" cy="5669915"/>
            <wp:effectExtent l="0" t="0" r="9525" b="6985"/>
            <wp:docPr id="594736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66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D60C4" w14:textId="0BBFDAE3" w:rsidR="00072EBF" w:rsidRPr="00B2359C" w:rsidRDefault="00072EBF" w:rsidP="00871EC5">
      <w:pPr>
        <w:spacing w:line="360" w:lineRule="auto"/>
      </w:pPr>
    </w:p>
    <w:p w14:paraId="4F461AEA" w14:textId="42D0DF29" w:rsidR="00072EBF" w:rsidRDefault="00072EBF" w:rsidP="00871EC5">
      <w:pPr>
        <w:spacing w:line="360" w:lineRule="auto"/>
      </w:pPr>
    </w:p>
    <w:p w14:paraId="4F83696F" w14:textId="4A62CE89" w:rsidR="00072EBF" w:rsidRDefault="00072EBF" w:rsidP="00871EC5">
      <w:pPr>
        <w:spacing w:line="360" w:lineRule="auto"/>
      </w:pPr>
    </w:p>
    <w:p w14:paraId="7F70ACC6" w14:textId="468EBA6E" w:rsidR="00072EBF" w:rsidRDefault="00072EBF" w:rsidP="00871EC5">
      <w:pPr>
        <w:spacing w:line="360" w:lineRule="auto"/>
      </w:pPr>
    </w:p>
    <w:p w14:paraId="20A125E3" w14:textId="7256EA80" w:rsidR="00072EBF" w:rsidRDefault="00072EBF" w:rsidP="00871EC5">
      <w:pPr>
        <w:spacing w:line="360" w:lineRule="auto"/>
      </w:pPr>
    </w:p>
    <w:p w14:paraId="29BD66DA" w14:textId="74DE3F85" w:rsidR="00F7372A" w:rsidRDefault="00F7372A" w:rsidP="00871EC5">
      <w:pPr>
        <w:spacing w:line="360" w:lineRule="auto"/>
      </w:pPr>
      <w:r>
        <w:br w:type="page"/>
      </w:r>
    </w:p>
    <w:p w14:paraId="6F19D940" w14:textId="4673F1A2" w:rsidR="00B249D4" w:rsidRPr="00D75B04" w:rsidRDefault="00F7372A" w:rsidP="00871EC5">
      <w:pPr>
        <w:pStyle w:val="Ttulo2"/>
        <w:spacing w:line="360" w:lineRule="auto"/>
        <w:rPr>
          <w:color w:val="FF0000"/>
          <w:rPrChange w:id="139" w:author="Juan Carlos Huanca Guanca" w:date="2023-06-06T11:31:00Z">
            <w:rPr/>
          </w:rPrChange>
        </w:rPr>
      </w:pPr>
      <w:bookmarkStart w:id="140" w:name="_Toc136628600"/>
      <w:r>
        <w:lastRenderedPageBreak/>
        <w:t>Matriz del Marco Lógico</w:t>
      </w:r>
      <w:bookmarkEnd w:id="140"/>
      <w:ins w:id="141" w:author="Juan Carlos Huanca Guanca" w:date="2023-06-06T11:31:00Z">
        <w:r w:rsidR="00D75B04">
          <w:t xml:space="preserve"> </w:t>
        </w:r>
        <w:r w:rsidR="00D75B04">
          <w:rPr>
            <w:color w:val="FF0000"/>
          </w:rPr>
          <w:t xml:space="preserve">(mejorar los colores del cuadro, son demasiado </w:t>
        </w:r>
      </w:ins>
      <w:ins w:id="142" w:author="Juan Carlos Huanca Guanca" w:date="2023-06-06T11:32:00Z">
        <w:r w:rsidR="00D75B04">
          <w:rPr>
            <w:color w:val="FF0000"/>
          </w:rPr>
          <w:t>oscuros</w:t>
        </w:r>
      </w:ins>
      <w:ins w:id="143" w:author="Juan Carlos Huanca Guanca" w:date="2023-06-06T11:31:00Z">
        <w:r w:rsidR="00D75B04">
          <w:rPr>
            <w:color w:val="FF0000"/>
          </w:rPr>
          <w:t>)</w:t>
        </w:r>
      </w:ins>
    </w:p>
    <w:tbl>
      <w:tblPr>
        <w:tblStyle w:val="Tablaconcuadrcula5oscura"/>
        <w:tblpPr w:leftFromText="141" w:rightFromText="141" w:vertAnchor="text" w:horzAnchor="margin" w:tblpXSpec="center" w:tblpY="291"/>
        <w:tblW w:w="10768" w:type="dxa"/>
        <w:tblLook w:val="04A0" w:firstRow="1" w:lastRow="0" w:firstColumn="1" w:lastColumn="0" w:noHBand="0" w:noVBand="1"/>
      </w:tblPr>
      <w:tblGrid>
        <w:gridCol w:w="1960"/>
        <w:gridCol w:w="2908"/>
        <w:gridCol w:w="1816"/>
        <w:gridCol w:w="1958"/>
        <w:gridCol w:w="2126"/>
      </w:tblGrid>
      <w:tr w:rsidR="004B69B8" w:rsidRPr="009768D2" w14:paraId="60ED4B2A" w14:textId="77777777" w:rsidTr="004B6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1775C939" w14:textId="77777777" w:rsidR="004B69B8" w:rsidRPr="009768D2" w:rsidRDefault="004B69B8" w:rsidP="00871EC5">
            <w:pPr>
              <w:spacing w:before="480" w:line="360" w:lineRule="auto"/>
              <w:rPr>
                <w:rFonts w:eastAsia="Times New Roman" w:cs="Times New Roman"/>
                <w:szCs w:val="24"/>
                <w:lang w:eastAsia="es-BO"/>
              </w:rPr>
            </w:pPr>
            <w:r w:rsidRPr="009768D2">
              <w:rPr>
                <w:rFonts w:eastAsia="Times New Roman" w:cs="Times New Roman"/>
                <w:szCs w:val="24"/>
                <w:lang w:eastAsia="es-BO"/>
              </w:rPr>
              <w:t>Nivel</w:t>
            </w:r>
          </w:p>
        </w:tc>
        <w:tc>
          <w:tcPr>
            <w:tcW w:w="2908" w:type="dxa"/>
            <w:hideMark/>
          </w:tcPr>
          <w:p w14:paraId="1CB55312" w14:textId="77777777" w:rsidR="004B69B8" w:rsidRPr="009768D2" w:rsidRDefault="004B69B8" w:rsidP="00871EC5">
            <w:pPr>
              <w:spacing w:before="48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s-BO"/>
              </w:rPr>
            </w:pPr>
            <w:r w:rsidRPr="009768D2">
              <w:rPr>
                <w:rFonts w:eastAsia="Times New Roman" w:cs="Times New Roman"/>
                <w:szCs w:val="24"/>
                <w:lang w:eastAsia="es-BO"/>
              </w:rPr>
              <w:t>Componente</w:t>
            </w:r>
          </w:p>
        </w:tc>
        <w:tc>
          <w:tcPr>
            <w:tcW w:w="1816" w:type="dxa"/>
            <w:hideMark/>
          </w:tcPr>
          <w:p w14:paraId="73409853" w14:textId="77777777" w:rsidR="004B69B8" w:rsidRPr="009768D2" w:rsidRDefault="004B69B8" w:rsidP="00871EC5">
            <w:pPr>
              <w:spacing w:before="48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s-BO"/>
              </w:rPr>
            </w:pPr>
            <w:r w:rsidRPr="009768D2">
              <w:rPr>
                <w:rFonts w:eastAsia="Times New Roman" w:cs="Times New Roman"/>
                <w:szCs w:val="24"/>
                <w:lang w:eastAsia="es-BO"/>
              </w:rPr>
              <w:t>Indicador</w:t>
            </w:r>
          </w:p>
        </w:tc>
        <w:tc>
          <w:tcPr>
            <w:tcW w:w="1958" w:type="dxa"/>
            <w:hideMark/>
          </w:tcPr>
          <w:p w14:paraId="1020B09A" w14:textId="77777777" w:rsidR="004B69B8" w:rsidRPr="009768D2" w:rsidRDefault="004B69B8" w:rsidP="00871EC5">
            <w:pPr>
              <w:spacing w:before="48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s-BO"/>
              </w:rPr>
            </w:pPr>
            <w:r w:rsidRPr="009768D2">
              <w:rPr>
                <w:rFonts w:eastAsia="Times New Roman" w:cs="Times New Roman"/>
                <w:szCs w:val="24"/>
                <w:lang w:eastAsia="es-BO"/>
              </w:rPr>
              <w:t>Medio de Verificación</w:t>
            </w:r>
          </w:p>
        </w:tc>
        <w:tc>
          <w:tcPr>
            <w:tcW w:w="2126" w:type="dxa"/>
            <w:hideMark/>
          </w:tcPr>
          <w:p w14:paraId="5123AE94" w14:textId="77777777" w:rsidR="004B69B8" w:rsidRPr="009768D2" w:rsidRDefault="004B69B8" w:rsidP="00871EC5">
            <w:pPr>
              <w:spacing w:before="48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eastAsia="es-BO"/>
              </w:rPr>
            </w:pPr>
            <w:r w:rsidRPr="009768D2">
              <w:rPr>
                <w:rFonts w:eastAsia="Times New Roman" w:cs="Times New Roman"/>
                <w:szCs w:val="24"/>
                <w:lang w:eastAsia="es-BO"/>
              </w:rPr>
              <w:t>Supuestos</w:t>
            </w:r>
          </w:p>
        </w:tc>
      </w:tr>
      <w:tr w:rsidR="004B69B8" w:rsidRPr="009768D2" w14:paraId="36013313" w14:textId="77777777" w:rsidTr="004B6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vMerge w:val="restart"/>
          </w:tcPr>
          <w:p w14:paraId="0A697D93" w14:textId="77777777" w:rsidR="004B69B8" w:rsidRDefault="004B69B8" w:rsidP="00871EC5">
            <w:pPr>
              <w:spacing w:before="480" w:line="360" w:lineRule="auto"/>
              <w:rPr>
                <w:rFonts w:eastAsia="Times New Roman" w:cs="Times New Roman"/>
                <w:szCs w:val="24"/>
                <w:lang w:eastAsia="es-BO"/>
              </w:rPr>
            </w:pPr>
            <w:r>
              <w:rPr>
                <w:rFonts w:eastAsia="Times New Roman" w:cs="Times New Roman"/>
                <w:szCs w:val="24"/>
                <w:lang w:eastAsia="es-BO"/>
              </w:rPr>
              <w:t>Fin</w:t>
            </w:r>
          </w:p>
        </w:tc>
        <w:tc>
          <w:tcPr>
            <w:tcW w:w="2908" w:type="dxa"/>
          </w:tcPr>
          <w:p w14:paraId="0C0338C9" w14:textId="77777777" w:rsidR="004B69B8" w:rsidRPr="009768D2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1E77FE">
              <w:rPr>
                <w:lang w:eastAsia="es-BO"/>
              </w:rPr>
              <w:t>Facilitar la transición de un sistema de gestión de archivos físicos a un sistema digitalizado en la sección de Archivos y Biblioteca del Tribunal Electoral Departamental (TED) de Pando.</w:t>
            </w:r>
          </w:p>
        </w:tc>
        <w:tc>
          <w:tcPr>
            <w:tcW w:w="1816" w:type="dxa"/>
          </w:tcPr>
          <w:p w14:paraId="72A63C53" w14:textId="77777777" w:rsidR="004B69B8" w:rsidRPr="009768D2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1E77FE">
              <w:rPr>
                <w:lang w:eastAsia="es-BO"/>
              </w:rPr>
              <w:t>Porcentaje de archivos físicos digitalizados</w:t>
            </w:r>
          </w:p>
        </w:tc>
        <w:tc>
          <w:tcPr>
            <w:tcW w:w="1958" w:type="dxa"/>
          </w:tcPr>
          <w:p w14:paraId="6E653D07" w14:textId="77777777" w:rsidR="004B69B8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1E77FE">
              <w:rPr>
                <w:lang w:eastAsia="es-BO"/>
              </w:rPr>
              <w:t>Mantener un registro detallado de los archivos físicos que han sido digitalizados</w:t>
            </w:r>
            <w:r>
              <w:rPr>
                <w:lang w:eastAsia="es-BO"/>
              </w:rPr>
              <w:t>.</w:t>
            </w:r>
          </w:p>
          <w:p w14:paraId="3CE31F91" w14:textId="77777777" w:rsidR="004B69B8" w:rsidRPr="009768D2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</w:p>
        </w:tc>
        <w:tc>
          <w:tcPr>
            <w:tcW w:w="2126" w:type="dxa"/>
          </w:tcPr>
          <w:p w14:paraId="703ED869" w14:textId="77777777" w:rsidR="004B69B8" w:rsidRPr="009768D2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E45F83">
              <w:rPr>
                <w:lang w:eastAsia="es-BO"/>
              </w:rPr>
              <w:t>Los registros de archivos digitalizados son precisos y actualizados</w:t>
            </w:r>
          </w:p>
        </w:tc>
      </w:tr>
      <w:tr w:rsidR="004B69B8" w:rsidRPr="009768D2" w14:paraId="6F22381F" w14:textId="77777777" w:rsidTr="004B6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vMerge/>
          </w:tcPr>
          <w:p w14:paraId="67112E5A" w14:textId="77777777" w:rsidR="004B69B8" w:rsidRDefault="004B69B8" w:rsidP="00871EC5">
            <w:pPr>
              <w:spacing w:before="480" w:line="360" w:lineRule="auto"/>
              <w:rPr>
                <w:rFonts w:eastAsia="Times New Roman" w:cs="Times New Roman"/>
                <w:szCs w:val="24"/>
                <w:lang w:eastAsia="es-BO"/>
              </w:rPr>
            </w:pPr>
          </w:p>
        </w:tc>
        <w:tc>
          <w:tcPr>
            <w:tcW w:w="2908" w:type="dxa"/>
          </w:tcPr>
          <w:p w14:paraId="192C135B" w14:textId="77777777" w:rsidR="004B69B8" w:rsidRPr="00A2260F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C24D0B">
              <w:rPr>
                <w:lang w:eastAsia="es-BO"/>
              </w:rPr>
              <w:t>Reducir el tiempo y los recursos físicos y humanos dedicados a la búsqueda de archivos en la sección de Archivos y Biblioteca del Tribunal Electoral Departamental (TED) de Pando</w:t>
            </w:r>
          </w:p>
        </w:tc>
        <w:tc>
          <w:tcPr>
            <w:tcW w:w="1816" w:type="dxa"/>
          </w:tcPr>
          <w:p w14:paraId="4AEF49AC" w14:textId="77777777" w:rsidR="004B69B8" w:rsidRPr="009768D2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E45F83">
              <w:rPr>
                <w:lang w:eastAsia="es-BO"/>
              </w:rPr>
              <w:t>Porcentaje de reducción en el tiempo requerido para encontrar y acceder a archivos específicos.</w:t>
            </w:r>
          </w:p>
        </w:tc>
        <w:tc>
          <w:tcPr>
            <w:tcW w:w="1958" w:type="dxa"/>
          </w:tcPr>
          <w:p w14:paraId="58EA2D7D" w14:textId="77777777" w:rsidR="004B69B8" w:rsidRPr="009768D2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E45F83">
              <w:rPr>
                <w:lang w:eastAsia="es-BO"/>
              </w:rPr>
              <w:t>Registro de tiempos antes y después de la implementación del nuevo sistema de gestión de archivos</w:t>
            </w:r>
          </w:p>
        </w:tc>
        <w:tc>
          <w:tcPr>
            <w:tcW w:w="2126" w:type="dxa"/>
          </w:tcPr>
          <w:p w14:paraId="2AE004BB" w14:textId="77777777" w:rsidR="004B69B8" w:rsidRPr="009768D2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E45F83">
              <w:rPr>
                <w:lang w:eastAsia="es-BO"/>
              </w:rPr>
              <w:t>Las evaluaciones de la disponibilidad de archivos digitales se realizan de manera objetiva y precisa</w:t>
            </w:r>
          </w:p>
        </w:tc>
      </w:tr>
      <w:tr w:rsidR="004B69B8" w:rsidRPr="009768D2" w14:paraId="1CE0DC7D" w14:textId="77777777" w:rsidTr="004B6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vMerge/>
          </w:tcPr>
          <w:p w14:paraId="0ECFF453" w14:textId="77777777" w:rsidR="004B69B8" w:rsidRDefault="004B69B8" w:rsidP="00871EC5">
            <w:pPr>
              <w:spacing w:before="480" w:line="360" w:lineRule="auto"/>
              <w:rPr>
                <w:rFonts w:eastAsia="Times New Roman" w:cs="Times New Roman"/>
                <w:szCs w:val="24"/>
                <w:lang w:eastAsia="es-BO"/>
              </w:rPr>
            </w:pPr>
          </w:p>
        </w:tc>
        <w:tc>
          <w:tcPr>
            <w:tcW w:w="2908" w:type="dxa"/>
          </w:tcPr>
          <w:p w14:paraId="5ADCDFC1" w14:textId="77777777" w:rsidR="004B69B8" w:rsidRPr="00C24D0B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E45F83">
              <w:rPr>
                <w:lang w:eastAsia="es-BO"/>
              </w:rPr>
              <w:t>Mejorar la eficiencia en la gestión y manejo de archivos en la sección de Archivos y Biblioteca del Tribunal Electoral Departamental (TED) de Pando.</w:t>
            </w:r>
          </w:p>
        </w:tc>
        <w:tc>
          <w:tcPr>
            <w:tcW w:w="1816" w:type="dxa"/>
          </w:tcPr>
          <w:p w14:paraId="6680D384" w14:textId="77777777" w:rsidR="004B69B8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>
              <w:rPr>
                <w:lang w:eastAsia="es-BO"/>
              </w:rPr>
              <w:t>Porcentaje de solicitudes de información satisfechas de manera oportuna.</w:t>
            </w:r>
          </w:p>
          <w:p w14:paraId="773F5813" w14:textId="77777777" w:rsidR="004B69B8" w:rsidRPr="009768D2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</w:p>
        </w:tc>
        <w:tc>
          <w:tcPr>
            <w:tcW w:w="1958" w:type="dxa"/>
          </w:tcPr>
          <w:p w14:paraId="5422CB09" w14:textId="77777777" w:rsidR="004B69B8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E45F83">
              <w:rPr>
                <w:lang w:eastAsia="es-BO"/>
              </w:rPr>
              <w:t>Entrevistas o encuestas a los usuarios para recopilar su opinión sobre la mejora en la eficiencia</w:t>
            </w:r>
          </w:p>
          <w:p w14:paraId="55D3F51B" w14:textId="77777777" w:rsidR="004B69B8" w:rsidRPr="009768D2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</w:p>
        </w:tc>
        <w:tc>
          <w:tcPr>
            <w:tcW w:w="2126" w:type="dxa"/>
          </w:tcPr>
          <w:p w14:paraId="3F6EE8AC" w14:textId="77777777" w:rsidR="004B69B8" w:rsidRPr="009768D2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0C6145">
              <w:rPr>
                <w:lang w:eastAsia="es-BO"/>
              </w:rPr>
              <w:t>Los usuarios estarán dispuestos a participar en las entrevistas o encuestas y proporcionar su opinión de manera honesta y constructiva.</w:t>
            </w:r>
          </w:p>
        </w:tc>
      </w:tr>
      <w:tr w:rsidR="004B69B8" w:rsidRPr="009768D2" w14:paraId="70EF7955" w14:textId="77777777" w:rsidTr="004B6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hideMark/>
          </w:tcPr>
          <w:p w14:paraId="79775E41" w14:textId="77777777" w:rsidR="004B69B8" w:rsidRPr="009768D2" w:rsidRDefault="004B69B8" w:rsidP="00871EC5">
            <w:pPr>
              <w:spacing w:before="480" w:line="360" w:lineRule="auto"/>
              <w:rPr>
                <w:rFonts w:eastAsia="Times New Roman" w:cs="Times New Roman"/>
                <w:szCs w:val="24"/>
                <w:lang w:eastAsia="es-BO"/>
              </w:rPr>
            </w:pPr>
            <w:r>
              <w:rPr>
                <w:rFonts w:eastAsia="Times New Roman" w:cs="Times New Roman"/>
                <w:szCs w:val="24"/>
                <w:lang w:eastAsia="es-BO"/>
              </w:rPr>
              <w:lastRenderedPageBreak/>
              <w:t>Propósito</w:t>
            </w:r>
          </w:p>
        </w:tc>
        <w:tc>
          <w:tcPr>
            <w:tcW w:w="2908" w:type="dxa"/>
            <w:hideMark/>
          </w:tcPr>
          <w:p w14:paraId="7367E250" w14:textId="77777777" w:rsidR="004B69B8" w:rsidRPr="009768D2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9768D2">
              <w:rPr>
                <w:lang w:eastAsia="es-BO"/>
              </w:rPr>
              <w:t>Desarrollar un sistema informático mediante la metodología de programación extrema para mejorar el sistema de gestión y manejo de archivos en la sección de Archivos y Biblioteca del Tribunal Electoral Departamental (TED) de Pando.</w:t>
            </w:r>
          </w:p>
        </w:tc>
        <w:tc>
          <w:tcPr>
            <w:tcW w:w="1816" w:type="dxa"/>
            <w:hideMark/>
          </w:tcPr>
          <w:p w14:paraId="73621D42" w14:textId="77777777" w:rsidR="004B69B8" w:rsidRPr="009768D2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0C6145">
              <w:rPr>
                <w:lang w:eastAsia="es-BO"/>
              </w:rPr>
              <w:t>Número de funcionalidades implementadas en el sistema informático</w:t>
            </w:r>
            <w:r w:rsidRPr="009768D2">
              <w:rPr>
                <w:lang w:eastAsia="es-BO"/>
              </w:rPr>
              <w:t>.</w:t>
            </w:r>
          </w:p>
        </w:tc>
        <w:tc>
          <w:tcPr>
            <w:tcW w:w="1958" w:type="dxa"/>
            <w:hideMark/>
          </w:tcPr>
          <w:p w14:paraId="1609531B" w14:textId="77777777" w:rsidR="004B69B8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>
              <w:rPr>
                <w:lang w:eastAsia="es-BO"/>
              </w:rPr>
              <w:t>Registro de las funcionalidades desarrolladas y documentación técnica del sistema.</w:t>
            </w:r>
          </w:p>
          <w:p w14:paraId="7EC5FC76" w14:textId="77777777" w:rsidR="004B69B8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</w:p>
          <w:p w14:paraId="0C7329EA" w14:textId="77777777" w:rsidR="004B69B8" w:rsidRPr="009768D2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>
              <w:rPr>
                <w:lang w:eastAsia="es-BO"/>
              </w:rPr>
              <w:t>Pruebas de aceptación realizadas por el personal de la sección de Archivos y Biblioteca para validar las funcionalidades implementadas.</w:t>
            </w:r>
          </w:p>
        </w:tc>
        <w:tc>
          <w:tcPr>
            <w:tcW w:w="2126" w:type="dxa"/>
            <w:hideMark/>
          </w:tcPr>
          <w:p w14:paraId="391BB0FA" w14:textId="77777777" w:rsidR="004B69B8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0C6145">
              <w:rPr>
                <w:lang w:eastAsia="es-BO"/>
              </w:rPr>
              <w:t>Disponibilidad y participación del personal de desarrollo</w:t>
            </w:r>
            <w:r>
              <w:rPr>
                <w:lang w:eastAsia="es-BO"/>
              </w:rPr>
              <w:t>.</w:t>
            </w:r>
          </w:p>
          <w:p w14:paraId="76613EC8" w14:textId="77777777" w:rsidR="004B69B8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</w:p>
          <w:p w14:paraId="0BB2884E" w14:textId="77777777" w:rsidR="004B69B8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0C6145">
              <w:rPr>
                <w:lang w:eastAsia="es-BO"/>
              </w:rPr>
              <w:t>Apoyo y colaboración de los usuarios</w:t>
            </w:r>
            <w:r>
              <w:rPr>
                <w:lang w:eastAsia="es-BO"/>
              </w:rPr>
              <w:t>.</w:t>
            </w:r>
          </w:p>
          <w:p w14:paraId="5B23BF5F" w14:textId="77777777" w:rsidR="004B69B8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</w:p>
          <w:p w14:paraId="057191B5" w14:textId="77777777" w:rsidR="004B69B8" w:rsidRPr="009768D2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0C6145">
              <w:rPr>
                <w:lang w:eastAsia="es-BO"/>
              </w:rPr>
              <w:t>Calidad del software desarrollado</w:t>
            </w:r>
            <w:r>
              <w:rPr>
                <w:lang w:eastAsia="es-BO"/>
              </w:rPr>
              <w:t>.</w:t>
            </w:r>
          </w:p>
        </w:tc>
      </w:tr>
      <w:tr w:rsidR="004B69B8" w:rsidRPr="009768D2" w14:paraId="1C18B207" w14:textId="77777777" w:rsidTr="004B6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vMerge w:val="restart"/>
            <w:hideMark/>
          </w:tcPr>
          <w:p w14:paraId="2E0EB501" w14:textId="77777777" w:rsidR="004B69B8" w:rsidRPr="009768D2" w:rsidRDefault="004B69B8" w:rsidP="00871EC5">
            <w:pPr>
              <w:spacing w:before="480" w:line="360" w:lineRule="auto"/>
              <w:rPr>
                <w:rFonts w:eastAsia="Times New Roman" w:cs="Times New Roman"/>
                <w:szCs w:val="24"/>
                <w:lang w:eastAsia="es-BO"/>
              </w:rPr>
            </w:pPr>
            <w:r>
              <w:rPr>
                <w:rFonts w:eastAsia="Times New Roman" w:cs="Times New Roman"/>
                <w:szCs w:val="24"/>
                <w:lang w:eastAsia="es-BO"/>
              </w:rPr>
              <w:t>Componentes</w:t>
            </w:r>
          </w:p>
          <w:p w14:paraId="0542BC69" w14:textId="77777777" w:rsidR="004B69B8" w:rsidRPr="009768D2" w:rsidRDefault="004B69B8" w:rsidP="00871EC5">
            <w:pPr>
              <w:spacing w:before="480" w:line="360" w:lineRule="auto"/>
              <w:rPr>
                <w:rFonts w:eastAsia="Times New Roman" w:cs="Times New Roman"/>
                <w:b w:val="0"/>
                <w:bCs w:val="0"/>
                <w:szCs w:val="24"/>
                <w:lang w:eastAsia="es-BO"/>
              </w:rPr>
            </w:pPr>
          </w:p>
        </w:tc>
        <w:tc>
          <w:tcPr>
            <w:tcW w:w="2908" w:type="dxa"/>
            <w:hideMark/>
          </w:tcPr>
          <w:p w14:paraId="6C42C1D6" w14:textId="77777777" w:rsidR="004B69B8" w:rsidRPr="009768D2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9768D2">
              <w:rPr>
                <w:lang w:eastAsia="es-BO"/>
              </w:rPr>
              <w:t>Identificar las funcionalidades requeridas, realizando entrevistas con el personal de la sección de Archivos y Biblioteca para comprender sus necesidades y requerimientos.</w:t>
            </w:r>
          </w:p>
        </w:tc>
        <w:tc>
          <w:tcPr>
            <w:tcW w:w="1816" w:type="dxa"/>
            <w:hideMark/>
          </w:tcPr>
          <w:p w14:paraId="581329B3" w14:textId="77777777" w:rsidR="004B69B8" w:rsidRPr="009768D2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9768D2">
              <w:rPr>
                <w:lang w:eastAsia="es-BO"/>
              </w:rPr>
              <w:t xml:space="preserve"> Lista de funcionalidades identificadas.</w:t>
            </w:r>
          </w:p>
        </w:tc>
        <w:tc>
          <w:tcPr>
            <w:tcW w:w="1958" w:type="dxa"/>
            <w:hideMark/>
          </w:tcPr>
          <w:p w14:paraId="723394B6" w14:textId="77777777" w:rsidR="004B69B8" w:rsidRPr="009768D2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9768D2">
              <w:rPr>
                <w:lang w:eastAsia="es-BO"/>
              </w:rPr>
              <w:t xml:space="preserve"> Entrevistas y reuniones con el personal de la sección de Archivos y Biblioteca.</w:t>
            </w:r>
          </w:p>
        </w:tc>
        <w:tc>
          <w:tcPr>
            <w:tcW w:w="2126" w:type="dxa"/>
            <w:hideMark/>
          </w:tcPr>
          <w:p w14:paraId="3FDCFE68" w14:textId="77777777" w:rsidR="004B69B8" w:rsidRPr="009768D2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9768D2">
              <w:rPr>
                <w:lang w:eastAsia="es-BO"/>
              </w:rPr>
              <w:t>Participación activa del personal en las entrevistas.</w:t>
            </w:r>
          </w:p>
        </w:tc>
      </w:tr>
      <w:tr w:rsidR="004B69B8" w:rsidRPr="009768D2" w14:paraId="7CD13D8F" w14:textId="77777777" w:rsidTr="004B6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vMerge/>
            <w:hideMark/>
          </w:tcPr>
          <w:p w14:paraId="7A726CA3" w14:textId="77777777" w:rsidR="004B69B8" w:rsidRPr="009768D2" w:rsidRDefault="004B69B8" w:rsidP="00871EC5">
            <w:pPr>
              <w:spacing w:before="480" w:line="360" w:lineRule="auto"/>
              <w:rPr>
                <w:rFonts w:eastAsia="Times New Roman" w:cs="Times New Roman"/>
                <w:szCs w:val="24"/>
                <w:lang w:eastAsia="es-BO"/>
              </w:rPr>
            </w:pPr>
          </w:p>
        </w:tc>
        <w:tc>
          <w:tcPr>
            <w:tcW w:w="2908" w:type="dxa"/>
            <w:hideMark/>
          </w:tcPr>
          <w:p w14:paraId="12BEAEF7" w14:textId="77777777" w:rsidR="004B69B8" w:rsidRPr="009768D2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9768D2">
              <w:rPr>
                <w:lang w:eastAsia="es-BO"/>
              </w:rPr>
              <w:t xml:space="preserve">Definir la arquitectura del sistema informático, identificando los componentes principales y estableciendo las interacciones entre ellos </w:t>
            </w:r>
            <w:r w:rsidRPr="009768D2">
              <w:rPr>
                <w:lang w:eastAsia="es-BO"/>
              </w:rPr>
              <w:lastRenderedPageBreak/>
              <w:t>mediante el enfoque del diseño incremental.</w:t>
            </w:r>
          </w:p>
        </w:tc>
        <w:tc>
          <w:tcPr>
            <w:tcW w:w="1816" w:type="dxa"/>
            <w:hideMark/>
          </w:tcPr>
          <w:p w14:paraId="384AF60C" w14:textId="77777777" w:rsidR="004B69B8" w:rsidRPr="009768D2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9768D2">
              <w:rPr>
                <w:lang w:eastAsia="es-BO"/>
              </w:rPr>
              <w:lastRenderedPageBreak/>
              <w:t>Arquitectura del sistema definida.</w:t>
            </w:r>
          </w:p>
        </w:tc>
        <w:tc>
          <w:tcPr>
            <w:tcW w:w="1958" w:type="dxa"/>
            <w:hideMark/>
          </w:tcPr>
          <w:p w14:paraId="2ECE0CAB" w14:textId="77777777" w:rsidR="004B69B8" w:rsidRPr="009768D2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9768D2">
              <w:rPr>
                <w:lang w:eastAsia="es-BO"/>
              </w:rPr>
              <w:t>Documento de diseño de la arquitectura.</w:t>
            </w:r>
          </w:p>
        </w:tc>
        <w:tc>
          <w:tcPr>
            <w:tcW w:w="2126" w:type="dxa"/>
            <w:hideMark/>
          </w:tcPr>
          <w:p w14:paraId="31C8BB96" w14:textId="63B990A6" w:rsidR="004B69B8" w:rsidRPr="009768D2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9768D2">
              <w:rPr>
                <w:lang w:eastAsia="es-BO"/>
              </w:rPr>
              <w:t>Recursos técnicos y conocimientos disponibles para el diseño.</w:t>
            </w:r>
          </w:p>
        </w:tc>
      </w:tr>
      <w:tr w:rsidR="004B69B8" w:rsidRPr="009768D2" w14:paraId="59F4B374" w14:textId="77777777" w:rsidTr="004B6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vMerge/>
            <w:hideMark/>
          </w:tcPr>
          <w:p w14:paraId="02338F83" w14:textId="77777777" w:rsidR="004B69B8" w:rsidRPr="009768D2" w:rsidRDefault="004B69B8" w:rsidP="00871EC5">
            <w:pPr>
              <w:spacing w:before="480" w:line="360" w:lineRule="auto"/>
              <w:rPr>
                <w:rFonts w:eastAsia="Times New Roman" w:cs="Times New Roman"/>
                <w:szCs w:val="24"/>
                <w:lang w:eastAsia="es-BO"/>
              </w:rPr>
            </w:pPr>
          </w:p>
        </w:tc>
        <w:tc>
          <w:tcPr>
            <w:tcW w:w="2908" w:type="dxa"/>
            <w:hideMark/>
          </w:tcPr>
          <w:p w14:paraId="0F15521C" w14:textId="77777777" w:rsidR="004B69B8" w:rsidRPr="009768D2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9768D2">
              <w:rPr>
                <w:lang w:eastAsia="es-BO"/>
              </w:rPr>
              <w:t>Desarrollar funcionalidades requeridas, utilizando herramientas y lenguajes de programación adecuados, implementando las funcionalidades identificadas en el diseño.</w:t>
            </w:r>
          </w:p>
        </w:tc>
        <w:tc>
          <w:tcPr>
            <w:tcW w:w="1816" w:type="dxa"/>
            <w:hideMark/>
          </w:tcPr>
          <w:p w14:paraId="3FFBB485" w14:textId="77777777" w:rsidR="004B69B8" w:rsidRPr="009768D2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9768D2">
              <w:rPr>
                <w:lang w:eastAsia="es-BO"/>
              </w:rPr>
              <w:t>Funcionalidades implementadas en el sistema informático.</w:t>
            </w:r>
          </w:p>
        </w:tc>
        <w:tc>
          <w:tcPr>
            <w:tcW w:w="1958" w:type="dxa"/>
            <w:hideMark/>
          </w:tcPr>
          <w:p w14:paraId="36493393" w14:textId="77777777" w:rsidR="004B69B8" w:rsidRPr="009768D2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9768D2">
              <w:rPr>
                <w:lang w:eastAsia="es-BO"/>
              </w:rPr>
              <w:t>Código fuente del sistema desarrollado.</w:t>
            </w:r>
          </w:p>
        </w:tc>
        <w:tc>
          <w:tcPr>
            <w:tcW w:w="2126" w:type="dxa"/>
            <w:hideMark/>
          </w:tcPr>
          <w:p w14:paraId="314C5F67" w14:textId="77777777" w:rsidR="004B69B8" w:rsidRPr="009768D2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9768D2">
              <w:rPr>
                <w:lang w:eastAsia="es-BO"/>
              </w:rPr>
              <w:t xml:space="preserve"> Recursos técnicos disponibles para la implementación.</w:t>
            </w:r>
          </w:p>
        </w:tc>
      </w:tr>
      <w:tr w:rsidR="004B69B8" w:rsidRPr="009768D2" w14:paraId="6D262790" w14:textId="77777777" w:rsidTr="004B6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vMerge/>
            <w:hideMark/>
          </w:tcPr>
          <w:p w14:paraId="1B955C75" w14:textId="77777777" w:rsidR="004B69B8" w:rsidRPr="009768D2" w:rsidRDefault="004B69B8" w:rsidP="00871EC5">
            <w:pPr>
              <w:spacing w:before="480" w:line="360" w:lineRule="auto"/>
              <w:rPr>
                <w:rFonts w:eastAsia="Times New Roman" w:cs="Times New Roman"/>
                <w:szCs w:val="24"/>
                <w:lang w:eastAsia="es-BO"/>
              </w:rPr>
            </w:pPr>
          </w:p>
        </w:tc>
        <w:tc>
          <w:tcPr>
            <w:tcW w:w="2908" w:type="dxa"/>
            <w:hideMark/>
          </w:tcPr>
          <w:p w14:paraId="4C08BCE2" w14:textId="77777777" w:rsidR="004B69B8" w:rsidRPr="009768D2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9768D2">
              <w:rPr>
                <w:lang w:eastAsia="es-BO"/>
              </w:rPr>
              <w:t>Realizar pruebas exhaustivas del sistema informático, mediante la ejecución de pruebas que cubran diferentes escenarios y funcionalidades del sistema.</w:t>
            </w:r>
          </w:p>
        </w:tc>
        <w:tc>
          <w:tcPr>
            <w:tcW w:w="1816" w:type="dxa"/>
            <w:hideMark/>
          </w:tcPr>
          <w:p w14:paraId="064315C7" w14:textId="77777777" w:rsidR="004B69B8" w:rsidRPr="009768D2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9768D2">
              <w:rPr>
                <w:lang w:eastAsia="es-BO"/>
              </w:rPr>
              <w:t>Resultados de las pruebas del sistema informático.</w:t>
            </w:r>
          </w:p>
        </w:tc>
        <w:tc>
          <w:tcPr>
            <w:tcW w:w="1958" w:type="dxa"/>
            <w:hideMark/>
          </w:tcPr>
          <w:p w14:paraId="56A72771" w14:textId="77777777" w:rsidR="004B69B8" w:rsidRPr="009768D2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9768D2">
              <w:rPr>
                <w:lang w:eastAsia="es-BO"/>
              </w:rPr>
              <w:t>Informe de pruebas y resultados obtenidos.</w:t>
            </w:r>
          </w:p>
        </w:tc>
        <w:tc>
          <w:tcPr>
            <w:tcW w:w="2126" w:type="dxa"/>
            <w:hideMark/>
          </w:tcPr>
          <w:p w14:paraId="65A10413" w14:textId="77777777" w:rsidR="004B69B8" w:rsidRPr="009768D2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9768D2">
              <w:rPr>
                <w:lang w:eastAsia="es-BO"/>
              </w:rPr>
              <w:t>Acceso a los diferentes escenarios y funcionalidades del sistema para realizar las pruebas.</w:t>
            </w:r>
          </w:p>
        </w:tc>
      </w:tr>
      <w:tr w:rsidR="00726649" w:rsidRPr="009768D2" w14:paraId="308E9A13" w14:textId="77777777" w:rsidTr="004B6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vMerge w:val="restart"/>
            <w:hideMark/>
          </w:tcPr>
          <w:p w14:paraId="6BC8B745" w14:textId="77777777" w:rsidR="004B69B8" w:rsidRPr="009768D2" w:rsidRDefault="004B69B8" w:rsidP="00871EC5">
            <w:pPr>
              <w:spacing w:before="480" w:line="360" w:lineRule="auto"/>
              <w:rPr>
                <w:rFonts w:eastAsia="Times New Roman" w:cs="Times New Roman"/>
                <w:szCs w:val="24"/>
                <w:lang w:eastAsia="es-BO"/>
              </w:rPr>
            </w:pPr>
            <w:r>
              <w:rPr>
                <w:rFonts w:eastAsia="Times New Roman" w:cs="Times New Roman"/>
                <w:szCs w:val="24"/>
                <w:lang w:eastAsia="es-BO"/>
              </w:rPr>
              <w:t>Actividades</w:t>
            </w:r>
          </w:p>
        </w:tc>
        <w:tc>
          <w:tcPr>
            <w:tcW w:w="2908" w:type="dxa"/>
            <w:hideMark/>
          </w:tcPr>
          <w:p w14:paraId="0E2BCAEE" w14:textId="77777777" w:rsidR="004B69B8" w:rsidRPr="009768D2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0C6145">
              <w:rPr>
                <w:lang w:eastAsia="es-BO"/>
              </w:rPr>
              <w:t>Realizar entrevistas con el personal de la sección de Archivos y Biblioteca</w:t>
            </w:r>
          </w:p>
        </w:tc>
        <w:tc>
          <w:tcPr>
            <w:tcW w:w="1816" w:type="dxa"/>
            <w:hideMark/>
          </w:tcPr>
          <w:p w14:paraId="4114BF7D" w14:textId="4B59E945" w:rsidR="004B69B8" w:rsidRPr="009768D2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4B69B8">
              <w:rPr>
                <w:lang w:eastAsia="es-BO"/>
              </w:rPr>
              <w:t>Número de entrevistas realizadas.</w:t>
            </w:r>
          </w:p>
        </w:tc>
        <w:tc>
          <w:tcPr>
            <w:tcW w:w="1958" w:type="dxa"/>
            <w:hideMark/>
          </w:tcPr>
          <w:p w14:paraId="5402ECA2" w14:textId="5A7D085B" w:rsidR="004B69B8" w:rsidRPr="009768D2" w:rsidRDefault="00726649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726649">
              <w:rPr>
                <w:lang w:eastAsia="es-BO"/>
              </w:rPr>
              <w:t>registros de las entrevistas realizadas</w:t>
            </w:r>
          </w:p>
        </w:tc>
        <w:tc>
          <w:tcPr>
            <w:tcW w:w="2126" w:type="dxa"/>
            <w:hideMark/>
          </w:tcPr>
          <w:p w14:paraId="0F3CF4F8" w14:textId="61BBDAF7" w:rsidR="004B69B8" w:rsidRPr="009768D2" w:rsidRDefault="009076AC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9076AC">
              <w:rPr>
                <w:lang w:eastAsia="es-BO"/>
              </w:rPr>
              <w:t>El personal está dispuesto a participar y compartir información relevante durante las entrevistas</w:t>
            </w:r>
          </w:p>
        </w:tc>
      </w:tr>
      <w:tr w:rsidR="00726649" w:rsidRPr="009768D2" w14:paraId="136581C1" w14:textId="77777777" w:rsidTr="004B6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vMerge/>
            <w:hideMark/>
          </w:tcPr>
          <w:p w14:paraId="69B9856B" w14:textId="77777777" w:rsidR="004B69B8" w:rsidRPr="009768D2" w:rsidRDefault="004B69B8" w:rsidP="00871EC5">
            <w:pPr>
              <w:spacing w:before="480" w:line="360" w:lineRule="auto"/>
              <w:rPr>
                <w:rFonts w:eastAsia="Times New Roman" w:cs="Times New Roman"/>
                <w:szCs w:val="24"/>
                <w:lang w:eastAsia="es-BO"/>
              </w:rPr>
            </w:pPr>
          </w:p>
        </w:tc>
        <w:tc>
          <w:tcPr>
            <w:tcW w:w="2908" w:type="dxa"/>
            <w:hideMark/>
          </w:tcPr>
          <w:p w14:paraId="0D4054C2" w14:textId="0D551121" w:rsidR="004B69B8" w:rsidRPr="009768D2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0C6145">
              <w:rPr>
                <w:lang w:eastAsia="es-BO"/>
              </w:rPr>
              <w:t>Documentar estas funcionalidades en forma de historias de usuario</w:t>
            </w:r>
          </w:p>
        </w:tc>
        <w:tc>
          <w:tcPr>
            <w:tcW w:w="1816" w:type="dxa"/>
            <w:hideMark/>
          </w:tcPr>
          <w:p w14:paraId="780045C1" w14:textId="089DC4CA" w:rsidR="004B69B8" w:rsidRPr="009768D2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4B69B8">
              <w:rPr>
                <w:lang w:eastAsia="es-BO"/>
              </w:rPr>
              <w:t>Número de historias de usuario documentadas.</w:t>
            </w:r>
          </w:p>
        </w:tc>
        <w:tc>
          <w:tcPr>
            <w:tcW w:w="1958" w:type="dxa"/>
            <w:hideMark/>
          </w:tcPr>
          <w:p w14:paraId="3D80EE8E" w14:textId="7EEC292B" w:rsidR="004B69B8" w:rsidRPr="009768D2" w:rsidRDefault="00726649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726649">
              <w:rPr>
                <w:lang w:eastAsia="es-BO"/>
              </w:rPr>
              <w:t>Documentos que contengan las historias de usuario elaboradas</w:t>
            </w:r>
            <w:r>
              <w:rPr>
                <w:lang w:eastAsia="es-BO"/>
              </w:rPr>
              <w:t>.</w:t>
            </w:r>
          </w:p>
        </w:tc>
        <w:tc>
          <w:tcPr>
            <w:tcW w:w="2126" w:type="dxa"/>
            <w:hideMark/>
          </w:tcPr>
          <w:p w14:paraId="164C97BA" w14:textId="6BAF6237" w:rsidR="004B69B8" w:rsidRPr="009768D2" w:rsidRDefault="009076AC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9076AC">
              <w:rPr>
                <w:lang w:eastAsia="es-BO"/>
              </w:rPr>
              <w:t>Las historias de usuario reflejan adecuadamente las necesidades y requerimientos identificados durante las entrevistas</w:t>
            </w:r>
            <w:r>
              <w:rPr>
                <w:lang w:eastAsia="es-BO"/>
              </w:rPr>
              <w:t>.</w:t>
            </w:r>
          </w:p>
        </w:tc>
      </w:tr>
      <w:tr w:rsidR="00726649" w:rsidRPr="009768D2" w14:paraId="28B1F01E" w14:textId="77777777" w:rsidTr="004B6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vMerge/>
            <w:hideMark/>
          </w:tcPr>
          <w:p w14:paraId="382F9205" w14:textId="77777777" w:rsidR="004B69B8" w:rsidRPr="009768D2" w:rsidRDefault="004B69B8" w:rsidP="00871EC5">
            <w:pPr>
              <w:spacing w:before="480" w:line="360" w:lineRule="auto"/>
              <w:rPr>
                <w:rFonts w:eastAsia="Times New Roman" w:cs="Times New Roman"/>
                <w:szCs w:val="24"/>
                <w:lang w:eastAsia="es-BO"/>
              </w:rPr>
            </w:pPr>
          </w:p>
        </w:tc>
        <w:tc>
          <w:tcPr>
            <w:tcW w:w="2908" w:type="dxa"/>
            <w:hideMark/>
          </w:tcPr>
          <w:p w14:paraId="1401998B" w14:textId="77777777" w:rsidR="004B69B8" w:rsidRPr="009768D2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0C6145">
              <w:rPr>
                <w:lang w:eastAsia="es-BO"/>
              </w:rPr>
              <w:t>Realizar la Identificación de los componentes principales</w:t>
            </w:r>
          </w:p>
        </w:tc>
        <w:tc>
          <w:tcPr>
            <w:tcW w:w="1816" w:type="dxa"/>
            <w:hideMark/>
          </w:tcPr>
          <w:p w14:paraId="1C6C272A" w14:textId="02BF66B5" w:rsidR="004B69B8" w:rsidRPr="009768D2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4B69B8">
              <w:rPr>
                <w:lang w:eastAsia="es-BO"/>
              </w:rPr>
              <w:t>Número de componentes principales identificados</w:t>
            </w:r>
          </w:p>
        </w:tc>
        <w:tc>
          <w:tcPr>
            <w:tcW w:w="1958" w:type="dxa"/>
            <w:hideMark/>
          </w:tcPr>
          <w:p w14:paraId="7C273C8A" w14:textId="33252561" w:rsidR="004B69B8" w:rsidRPr="009768D2" w:rsidRDefault="00726649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726649">
              <w:rPr>
                <w:lang w:eastAsia="es-BO"/>
              </w:rPr>
              <w:t>Documentos o diagramas que muestren los componentes principales identificados</w:t>
            </w:r>
          </w:p>
        </w:tc>
        <w:tc>
          <w:tcPr>
            <w:tcW w:w="2126" w:type="dxa"/>
            <w:hideMark/>
          </w:tcPr>
          <w:p w14:paraId="084A6283" w14:textId="44991CDE" w:rsidR="004B69B8" w:rsidRPr="009768D2" w:rsidRDefault="009076AC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9076AC">
              <w:rPr>
                <w:lang w:eastAsia="es-BO"/>
              </w:rPr>
              <w:t>La identificación de los componentes se realizará en base a un análisis detallado de las funcionalidades requeridas.</w:t>
            </w:r>
          </w:p>
        </w:tc>
      </w:tr>
      <w:tr w:rsidR="00726649" w:rsidRPr="009768D2" w14:paraId="3268B312" w14:textId="77777777" w:rsidTr="004B6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vMerge/>
          </w:tcPr>
          <w:p w14:paraId="4D556F09" w14:textId="77777777" w:rsidR="004B69B8" w:rsidRPr="009768D2" w:rsidRDefault="004B69B8" w:rsidP="00871EC5">
            <w:pPr>
              <w:spacing w:before="480" w:line="360" w:lineRule="auto"/>
              <w:rPr>
                <w:rFonts w:eastAsia="Times New Roman" w:cs="Times New Roman"/>
                <w:szCs w:val="24"/>
                <w:lang w:eastAsia="es-BO"/>
              </w:rPr>
            </w:pPr>
          </w:p>
        </w:tc>
        <w:tc>
          <w:tcPr>
            <w:tcW w:w="2908" w:type="dxa"/>
          </w:tcPr>
          <w:p w14:paraId="619198B0" w14:textId="77777777" w:rsidR="004B69B8" w:rsidRPr="000C6145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0C6145">
              <w:rPr>
                <w:lang w:eastAsia="es-BO"/>
              </w:rPr>
              <w:t>Establecer las interacciones entre ellos mediante el enfoque del diseño incremental</w:t>
            </w:r>
          </w:p>
        </w:tc>
        <w:tc>
          <w:tcPr>
            <w:tcW w:w="1816" w:type="dxa"/>
          </w:tcPr>
          <w:p w14:paraId="299B91C6" w14:textId="51E9302F" w:rsidR="004B69B8" w:rsidRPr="009768D2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4B69B8">
              <w:rPr>
                <w:lang w:eastAsia="es-BO"/>
              </w:rPr>
              <w:t>Coherencia y cohesión de las interacciones en el diseño incremental</w:t>
            </w:r>
          </w:p>
        </w:tc>
        <w:tc>
          <w:tcPr>
            <w:tcW w:w="1958" w:type="dxa"/>
          </w:tcPr>
          <w:p w14:paraId="503419BE" w14:textId="33AC0A5E" w:rsidR="004B69B8" w:rsidRPr="009768D2" w:rsidRDefault="00726649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726649">
              <w:rPr>
                <w:lang w:eastAsia="es-BO"/>
              </w:rPr>
              <w:t>Documentos o diagramas que representen las interacciones establecidas entre los componentes principales</w:t>
            </w:r>
            <w:r>
              <w:rPr>
                <w:lang w:eastAsia="es-BO"/>
              </w:rPr>
              <w:t>.</w:t>
            </w:r>
          </w:p>
        </w:tc>
        <w:tc>
          <w:tcPr>
            <w:tcW w:w="2126" w:type="dxa"/>
          </w:tcPr>
          <w:p w14:paraId="79CC6C6E" w14:textId="7B74A265" w:rsidR="004B69B8" w:rsidRPr="009768D2" w:rsidRDefault="009076AC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9076AC">
              <w:rPr>
                <w:lang w:eastAsia="es-BO"/>
              </w:rPr>
              <w:t>El enfoque del diseño incremental permitirá una evolución progresiva del sistema, garantizando la adaptabilidad a futuros cambios y mejoras.</w:t>
            </w:r>
          </w:p>
        </w:tc>
      </w:tr>
      <w:tr w:rsidR="00726649" w:rsidRPr="009768D2" w14:paraId="7102BCE5" w14:textId="77777777" w:rsidTr="004B6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vMerge/>
          </w:tcPr>
          <w:p w14:paraId="75AA7DCC" w14:textId="77777777" w:rsidR="004B69B8" w:rsidRPr="009768D2" w:rsidRDefault="004B69B8" w:rsidP="00871EC5">
            <w:pPr>
              <w:spacing w:before="480" w:line="360" w:lineRule="auto"/>
              <w:rPr>
                <w:rFonts w:eastAsia="Times New Roman" w:cs="Times New Roman"/>
                <w:szCs w:val="24"/>
                <w:lang w:eastAsia="es-BO"/>
              </w:rPr>
            </w:pPr>
          </w:p>
        </w:tc>
        <w:tc>
          <w:tcPr>
            <w:tcW w:w="2908" w:type="dxa"/>
          </w:tcPr>
          <w:p w14:paraId="28A8E728" w14:textId="77777777" w:rsidR="004B69B8" w:rsidRPr="000C6145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0C6145">
              <w:rPr>
                <w:lang w:eastAsia="es-BO"/>
              </w:rPr>
              <w:t>Utilizar las herramientas y lenguajes de programación adecuados</w:t>
            </w:r>
          </w:p>
        </w:tc>
        <w:tc>
          <w:tcPr>
            <w:tcW w:w="1816" w:type="dxa"/>
          </w:tcPr>
          <w:p w14:paraId="72B8C0AC" w14:textId="5DE2ABBB" w:rsidR="004B69B8" w:rsidRPr="009768D2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4B69B8">
              <w:rPr>
                <w:lang w:eastAsia="es-BO"/>
              </w:rPr>
              <w:t>Correcta selección y utilización de las herramientas y lenguajes de programación específicos para el desarrollo del sistema</w:t>
            </w:r>
          </w:p>
        </w:tc>
        <w:tc>
          <w:tcPr>
            <w:tcW w:w="1958" w:type="dxa"/>
          </w:tcPr>
          <w:p w14:paraId="34C469D7" w14:textId="55EF437C" w:rsidR="004B69B8" w:rsidRPr="009768D2" w:rsidRDefault="00726649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726649">
              <w:rPr>
                <w:lang w:eastAsia="es-BO"/>
              </w:rPr>
              <w:t>Registro o documentación de las herramientas y lenguajes de programación utilizados</w:t>
            </w:r>
            <w:r>
              <w:rPr>
                <w:lang w:eastAsia="es-BO"/>
              </w:rPr>
              <w:t>.</w:t>
            </w:r>
          </w:p>
        </w:tc>
        <w:tc>
          <w:tcPr>
            <w:tcW w:w="2126" w:type="dxa"/>
          </w:tcPr>
          <w:p w14:paraId="6E1D318C" w14:textId="061D62A0" w:rsidR="004B69B8" w:rsidRPr="009768D2" w:rsidRDefault="009076AC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9076AC">
              <w:rPr>
                <w:lang w:eastAsia="es-BO"/>
              </w:rPr>
              <w:t>Se cuenta con el conocimiento y la experiencia necesarios para utilizar las herramientas y lenguajes de programación seleccionados.</w:t>
            </w:r>
          </w:p>
        </w:tc>
      </w:tr>
      <w:tr w:rsidR="00726649" w:rsidRPr="009768D2" w14:paraId="1C4F17FA" w14:textId="77777777" w:rsidTr="004B6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vMerge/>
          </w:tcPr>
          <w:p w14:paraId="111592E8" w14:textId="77777777" w:rsidR="004B69B8" w:rsidRPr="009768D2" w:rsidRDefault="004B69B8" w:rsidP="00871EC5">
            <w:pPr>
              <w:spacing w:before="480" w:line="360" w:lineRule="auto"/>
              <w:rPr>
                <w:rFonts w:eastAsia="Times New Roman" w:cs="Times New Roman"/>
                <w:szCs w:val="24"/>
                <w:lang w:eastAsia="es-BO"/>
              </w:rPr>
            </w:pPr>
          </w:p>
        </w:tc>
        <w:tc>
          <w:tcPr>
            <w:tcW w:w="2908" w:type="dxa"/>
          </w:tcPr>
          <w:p w14:paraId="03B18F8C" w14:textId="77777777" w:rsidR="004B69B8" w:rsidRPr="000C6145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0C6145">
              <w:rPr>
                <w:lang w:eastAsia="es-BO"/>
              </w:rPr>
              <w:t>Implementar las funcionalidades identificadas en el diseño</w:t>
            </w:r>
          </w:p>
        </w:tc>
        <w:tc>
          <w:tcPr>
            <w:tcW w:w="1816" w:type="dxa"/>
          </w:tcPr>
          <w:p w14:paraId="4DDCA95A" w14:textId="6DBEEA60" w:rsidR="004B69B8" w:rsidRPr="009768D2" w:rsidRDefault="004B69B8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4B69B8">
              <w:rPr>
                <w:lang w:eastAsia="es-BO"/>
              </w:rPr>
              <w:t>Número de funcionalidades implementadas.</w:t>
            </w:r>
          </w:p>
        </w:tc>
        <w:tc>
          <w:tcPr>
            <w:tcW w:w="1958" w:type="dxa"/>
          </w:tcPr>
          <w:p w14:paraId="2559C414" w14:textId="4BA17EA7" w:rsidR="004B69B8" w:rsidRPr="009768D2" w:rsidRDefault="00726649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726649">
              <w:rPr>
                <w:lang w:eastAsia="es-BO"/>
              </w:rPr>
              <w:t>Documentación de las funcionalidades implementadas.</w:t>
            </w:r>
          </w:p>
        </w:tc>
        <w:tc>
          <w:tcPr>
            <w:tcW w:w="2126" w:type="dxa"/>
          </w:tcPr>
          <w:p w14:paraId="7FC3F9B2" w14:textId="5D85D6BB" w:rsidR="004B69B8" w:rsidRPr="009768D2" w:rsidRDefault="009076AC" w:rsidP="00871EC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BO"/>
              </w:rPr>
            </w:pPr>
            <w:r w:rsidRPr="009076AC">
              <w:rPr>
                <w:lang w:eastAsia="es-BO"/>
              </w:rPr>
              <w:t xml:space="preserve">El proceso de implementación se llevará a cabo siguiendo las mejores prácticas </w:t>
            </w:r>
            <w:r w:rsidRPr="009076AC">
              <w:rPr>
                <w:lang w:eastAsia="es-BO"/>
              </w:rPr>
              <w:lastRenderedPageBreak/>
              <w:t>de desarrollo de software.</w:t>
            </w:r>
          </w:p>
        </w:tc>
      </w:tr>
      <w:tr w:rsidR="00726649" w:rsidRPr="009768D2" w14:paraId="5BE10CEC" w14:textId="77777777" w:rsidTr="004B6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  <w:vMerge/>
          </w:tcPr>
          <w:p w14:paraId="2157A478" w14:textId="77777777" w:rsidR="004B69B8" w:rsidRPr="009768D2" w:rsidRDefault="004B69B8" w:rsidP="00871EC5">
            <w:pPr>
              <w:spacing w:before="480" w:line="360" w:lineRule="auto"/>
              <w:rPr>
                <w:rFonts w:eastAsia="Times New Roman" w:cs="Times New Roman"/>
                <w:szCs w:val="24"/>
                <w:lang w:eastAsia="es-BO"/>
              </w:rPr>
            </w:pPr>
          </w:p>
        </w:tc>
        <w:tc>
          <w:tcPr>
            <w:tcW w:w="2908" w:type="dxa"/>
          </w:tcPr>
          <w:p w14:paraId="3A4D507B" w14:textId="77777777" w:rsidR="004B69B8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>
              <w:rPr>
                <w:lang w:eastAsia="es-BO"/>
              </w:rPr>
              <w:t>Ejecutar pruebas que</w:t>
            </w:r>
          </w:p>
          <w:p w14:paraId="43156410" w14:textId="77777777" w:rsidR="004B69B8" w:rsidRPr="000C6145" w:rsidRDefault="004B69B8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>
              <w:rPr>
                <w:lang w:eastAsia="es-BO"/>
              </w:rPr>
              <w:t>cubran diferentes escenarios y funcionalidades del sistema</w:t>
            </w:r>
          </w:p>
        </w:tc>
        <w:tc>
          <w:tcPr>
            <w:tcW w:w="1816" w:type="dxa"/>
          </w:tcPr>
          <w:p w14:paraId="5475C880" w14:textId="77777777" w:rsidR="004B69B8" w:rsidRDefault="00726649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726649">
              <w:rPr>
                <w:lang w:eastAsia="es-BO"/>
              </w:rPr>
              <w:t>Número de pruebas realizadas</w:t>
            </w:r>
            <w:r>
              <w:rPr>
                <w:lang w:eastAsia="es-BO"/>
              </w:rPr>
              <w:t>.</w:t>
            </w:r>
          </w:p>
          <w:p w14:paraId="0111DE3E" w14:textId="77777777" w:rsidR="00726649" w:rsidRDefault="00726649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</w:p>
          <w:p w14:paraId="26AC8A70" w14:textId="01D62C8F" w:rsidR="00726649" w:rsidRPr="009768D2" w:rsidRDefault="00726649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726649">
              <w:rPr>
                <w:lang w:eastAsia="es-BO"/>
              </w:rPr>
              <w:t>Resultados de las pruebas, incluyendo la identificación de errores y la eficacia de las funcionalidades.</w:t>
            </w:r>
          </w:p>
        </w:tc>
        <w:tc>
          <w:tcPr>
            <w:tcW w:w="1958" w:type="dxa"/>
          </w:tcPr>
          <w:p w14:paraId="4447AF3F" w14:textId="3F620985" w:rsidR="004B69B8" w:rsidRPr="009768D2" w:rsidRDefault="00726649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726649">
              <w:rPr>
                <w:lang w:eastAsia="es-BO"/>
              </w:rPr>
              <w:t xml:space="preserve">Informes de resultados de las </w:t>
            </w:r>
            <w:r>
              <w:rPr>
                <w:lang w:eastAsia="es-BO"/>
              </w:rPr>
              <w:t>pruebas</w:t>
            </w:r>
          </w:p>
        </w:tc>
        <w:tc>
          <w:tcPr>
            <w:tcW w:w="2126" w:type="dxa"/>
          </w:tcPr>
          <w:p w14:paraId="0D1AE572" w14:textId="242B8175" w:rsidR="004B69B8" w:rsidRPr="009768D2" w:rsidRDefault="009076AC" w:rsidP="00871EC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BO"/>
              </w:rPr>
            </w:pPr>
            <w:r w:rsidRPr="009076AC">
              <w:rPr>
                <w:lang w:eastAsia="es-BO"/>
              </w:rPr>
              <w:t>Las pruebas identificarán los errores y problemas en el sistema, permitiendo su corrección y mejora antes de su implementación final.</w:t>
            </w:r>
          </w:p>
        </w:tc>
      </w:tr>
    </w:tbl>
    <w:p w14:paraId="03577A3D" w14:textId="34122AAA" w:rsidR="00B249D4" w:rsidRDefault="00B249D4" w:rsidP="00871EC5">
      <w:pPr>
        <w:spacing w:line="360" w:lineRule="auto"/>
        <w:rPr>
          <w:lang w:val="es-419"/>
        </w:rPr>
      </w:pPr>
    </w:p>
    <w:p w14:paraId="359170AD" w14:textId="4DB06675" w:rsidR="00F7372A" w:rsidRPr="004D03B8" w:rsidRDefault="004D03B8" w:rsidP="00871EC5">
      <w:pPr>
        <w:spacing w:line="360" w:lineRule="auto"/>
        <w:rPr>
          <w:lang w:val="es-419"/>
        </w:rPr>
      </w:pPr>
      <w:r>
        <w:rPr>
          <w:lang w:val="es-419"/>
        </w:rPr>
        <w:br w:type="textWrapping" w:clear="all"/>
      </w:r>
    </w:p>
    <w:sectPr w:rsidR="00F7372A" w:rsidRPr="004D03B8" w:rsidSect="0079714E">
      <w:headerReference w:type="default" r:id="rId13"/>
      <w:footerReference w:type="default" r:id="rId14"/>
      <w:pgSz w:w="12240" w:h="15840" w:code="1"/>
      <w:pgMar w:top="1418" w:right="1134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08ED0" w14:textId="77777777" w:rsidR="00200DA4" w:rsidRDefault="00200DA4" w:rsidP="00223B61">
      <w:pPr>
        <w:spacing w:after="0" w:line="240" w:lineRule="auto"/>
      </w:pPr>
      <w:r>
        <w:separator/>
      </w:r>
    </w:p>
  </w:endnote>
  <w:endnote w:type="continuationSeparator" w:id="0">
    <w:p w14:paraId="38C7B9A5" w14:textId="77777777" w:rsidR="00200DA4" w:rsidRDefault="00200DA4" w:rsidP="0022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382462"/>
      <w:docPartObj>
        <w:docPartGallery w:val="Page Numbers (Bottom of Page)"/>
        <w:docPartUnique/>
      </w:docPartObj>
    </w:sdtPr>
    <w:sdtContent>
      <w:p w14:paraId="6445DD1E" w14:textId="383E622A" w:rsidR="00223B61" w:rsidRDefault="00223B6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CA516C6" w14:textId="77777777" w:rsidR="00223B61" w:rsidRDefault="00223B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B5FA7" w14:textId="77777777" w:rsidR="00200DA4" w:rsidRDefault="00200DA4" w:rsidP="00223B61">
      <w:pPr>
        <w:spacing w:after="0" w:line="240" w:lineRule="auto"/>
      </w:pPr>
      <w:r>
        <w:separator/>
      </w:r>
    </w:p>
  </w:footnote>
  <w:footnote w:type="continuationSeparator" w:id="0">
    <w:p w14:paraId="05E47479" w14:textId="77777777" w:rsidR="00200DA4" w:rsidRDefault="00200DA4" w:rsidP="00223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08723" w14:textId="77777777" w:rsidR="00223B61" w:rsidRDefault="00223B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719"/>
    <w:multiLevelType w:val="hybridMultilevel"/>
    <w:tmpl w:val="233E65D0"/>
    <w:lvl w:ilvl="0" w:tplc="3022E1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E2B5D"/>
    <w:multiLevelType w:val="multilevel"/>
    <w:tmpl w:val="AF746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705344"/>
    <w:multiLevelType w:val="multilevel"/>
    <w:tmpl w:val="2DA21A92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1A6850B3"/>
    <w:multiLevelType w:val="hybridMultilevel"/>
    <w:tmpl w:val="6A26CE60"/>
    <w:lvl w:ilvl="0" w:tplc="0E08B8BC">
      <w:start w:val="1"/>
      <w:numFmt w:val="bullet"/>
      <w:lvlText w:val="-"/>
      <w:lvlJc w:val="left"/>
      <w:pPr>
        <w:ind w:left="720" w:hanging="294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4272EA7"/>
    <w:multiLevelType w:val="hybridMultilevel"/>
    <w:tmpl w:val="DAAEFF0C"/>
    <w:lvl w:ilvl="0" w:tplc="0E08B8BC">
      <w:start w:val="1"/>
      <w:numFmt w:val="bullet"/>
      <w:lvlText w:val="-"/>
      <w:lvlJc w:val="left"/>
      <w:pPr>
        <w:ind w:left="720" w:hanging="294"/>
      </w:pPr>
      <w:rPr>
        <w:rFonts w:ascii="Calibri" w:hAnsi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A21A3"/>
    <w:multiLevelType w:val="hybridMultilevel"/>
    <w:tmpl w:val="67020F5C"/>
    <w:lvl w:ilvl="0" w:tplc="F6E09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B7E06"/>
    <w:multiLevelType w:val="multilevel"/>
    <w:tmpl w:val="E4B0B2D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3EE767F"/>
    <w:multiLevelType w:val="hybridMultilevel"/>
    <w:tmpl w:val="56544BE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06CB6"/>
    <w:multiLevelType w:val="hybridMultilevel"/>
    <w:tmpl w:val="A26C93A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3231D"/>
    <w:multiLevelType w:val="hybridMultilevel"/>
    <w:tmpl w:val="8A56854C"/>
    <w:lvl w:ilvl="0" w:tplc="F6E09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7010F"/>
    <w:multiLevelType w:val="hybridMultilevel"/>
    <w:tmpl w:val="9C5C006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470979">
    <w:abstractNumId w:val="6"/>
  </w:num>
  <w:num w:numId="2" w16cid:durableId="1486629578">
    <w:abstractNumId w:val="7"/>
  </w:num>
  <w:num w:numId="3" w16cid:durableId="1451321143">
    <w:abstractNumId w:val="2"/>
  </w:num>
  <w:num w:numId="4" w16cid:durableId="1938367080">
    <w:abstractNumId w:val="1"/>
  </w:num>
  <w:num w:numId="5" w16cid:durableId="1224951915">
    <w:abstractNumId w:val="10"/>
  </w:num>
  <w:num w:numId="6" w16cid:durableId="581838160">
    <w:abstractNumId w:val="0"/>
  </w:num>
  <w:num w:numId="7" w16cid:durableId="1753231941">
    <w:abstractNumId w:val="5"/>
  </w:num>
  <w:num w:numId="8" w16cid:durableId="426770843">
    <w:abstractNumId w:val="9"/>
  </w:num>
  <w:num w:numId="9" w16cid:durableId="1098721677">
    <w:abstractNumId w:val="8"/>
  </w:num>
  <w:num w:numId="10" w16cid:durableId="905535425">
    <w:abstractNumId w:val="3"/>
  </w:num>
  <w:num w:numId="11" w16cid:durableId="125987417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an Carlos Huanca Guanca">
    <w15:presenceInfo w15:providerId="Windows Live" w15:userId="0e6f6bd7ad5951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F0"/>
    <w:rsid w:val="00000783"/>
    <w:rsid w:val="000021B1"/>
    <w:rsid w:val="0000699D"/>
    <w:rsid w:val="00015173"/>
    <w:rsid w:val="000365EC"/>
    <w:rsid w:val="00060D24"/>
    <w:rsid w:val="00072EBF"/>
    <w:rsid w:val="00093471"/>
    <w:rsid w:val="000A762F"/>
    <w:rsid w:val="000C18DD"/>
    <w:rsid w:val="000C3D8F"/>
    <w:rsid w:val="000C6145"/>
    <w:rsid w:val="000C72F6"/>
    <w:rsid w:val="00102CD9"/>
    <w:rsid w:val="00127AAE"/>
    <w:rsid w:val="00141207"/>
    <w:rsid w:val="0015019E"/>
    <w:rsid w:val="001A60D4"/>
    <w:rsid w:val="001B30ED"/>
    <w:rsid w:val="001C0DD8"/>
    <w:rsid w:val="001D71C4"/>
    <w:rsid w:val="001E77FE"/>
    <w:rsid w:val="00200DA4"/>
    <w:rsid w:val="00223B61"/>
    <w:rsid w:val="002430B6"/>
    <w:rsid w:val="00254B04"/>
    <w:rsid w:val="00256AC7"/>
    <w:rsid w:val="00264267"/>
    <w:rsid w:val="00265F9E"/>
    <w:rsid w:val="0026625B"/>
    <w:rsid w:val="0027612E"/>
    <w:rsid w:val="00292ED5"/>
    <w:rsid w:val="002947F2"/>
    <w:rsid w:val="002B109A"/>
    <w:rsid w:val="002C596A"/>
    <w:rsid w:val="002E3F0B"/>
    <w:rsid w:val="002F0FF2"/>
    <w:rsid w:val="003123FB"/>
    <w:rsid w:val="003304BD"/>
    <w:rsid w:val="00345D22"/>
    <w:rsid w:val="00373340"/>
    <w:rsid w:val="00374E36"/>
    <w:rsid w:val="00390A2C"/>
    <w:rsid w:val="00391237"/>
    <w:rsid w:val="00394744"/>
    <w:rsid w:val="00397A9B"/>
    <w:rsid w:val="003A5129"/>
    <w:rsid w:val="003B00AA"/>
    <w:rsid w:val="003B444C"/>
    <w:rsid w:val="003D3140"/>
    <w:rsid w:val="0041294C"/>
    <w:rsid w:val="00422147"/>
    <w:rsid w:val="00424B35"/>
    <w:rsid w:val="00455271"/>
    <w:rsid w:val="00490ED2"/>
    <w:rsid w:val="00493D74"/>
    <w:rsid w:val="004B0E90"/>
    <w:rsid w:val="004B69B8"/>
    <w:rsid w:val="004C3CF9"/>
    <w:rsid w:val="004C6EE1"/>
    <w:rsid w:val="004D03B8"/>
    <w:rsid w:val="004D1188"/>
    <w:rsid w:val="004F276D"/>
    <w:rsid w:val="00512728"/>
    <w:rsid w:val="0052126D"/>
    <w:rsid w:val="00525683"/>
    <w:rsid w:val="00592F41"/>
    <w:rsid w:val="00597528"/>
    <w:rsid w:val="005B20F1"/>
    <w:rsid w:val="005E7A45"/>
    <w:rsid w:val="00610620"/>
    <w:rsid w:val="006108FC"/>
    <w:rsid w:val="00620E7A"/>
    <w:rsid w:val="00626F60"/>
    <w:rsid w:val="006274BA"/>
    <w:rsid w:val="0063442E"/>
    <w:rsid w:val="006355FB"/>
    <w:rsid w:val="00651805"/>
    <w:rsid w:val="0066297C"/>
    <w:rsid w:val="00670607"/>
    <w:rsid w:val="0067507C"/>
    <w:rsid w:val="0067734C"/>
    <w:rsid w:val="0069292B"/>
    <w:rsid w:val="006B0B97"/>
    <w:rsid w:val="006C774D"/>
    <w:rsid w:val="006D3513"/>
    <w:rsid w:val="006E11A7"/>
    <w:rsid w:val="006F42A3"/>
    <w:rsid w:val="007022EE"/>
    <w:rsid w:val="00702AAB"/>
    <w:rsid w:val="00721591"/>
    <w:rsid w:val="0072660D"/>
    <w:rsid w:val="00726649"/>
    <w:rsid w:val="007618A2"/>
    <w:rsid w:val="00764775"/>
    <w:rsid w:val="00765FB1"/>
    <w:rsid w:val="00782BCB"/>
    <w:rsid w:val="00794989"/>
    <w:rsid w:val="00794E2B"/>
    <w:rsid w:val="0079714E"/>
    <w:rsid w:val="007C0FC5"/>
    <w:rsid w:val="007C3841"/>
    <w:rsid w:val="007C5A1E"/>
    <w:rsid w:val="007E230F"/>
    <w:rsid w:val="007F0BA6"/>
    <w:rsid w:val="007F1D79"/>
    <w:rsid w:val="007F3AF0"/>
    <w:rsid w:val="00813A60"/>
    <w:rsid w:val="00815303"/>
    <w:rsid w:val="00836CEA"/>
    <w:rsid w:val="00845CD9"/>
    <w:rsid w:val="00863D69"/>
    <w:rsid w:val="00871EC5"/>
    <w:rsid w:val="0087589C"/>
    <w:rsid w:val="0089540B"/>
    <w:rsid w:val="008C520F"/>
    <w:rsid w:val="008E0BD6"/>
    <w:rsid w:val="008F4A25"/>
    <w:rsid w:val="008F63D4"/>
    <w:rsid w:val="009076AC"/>
    <w:rsid w:val="00920069"/>
    <w:rsid w:val="0092246B"/>
    <w:rsid w:val="0092668A"/>
    <w:rsid w:val="0093418C"/>
    <w:rsid w:val="00946E8F"/>
    <w:rsid w:val="00965F1A"/>
    <w:rsid w:val="00973BB4"/>
    <w:rsid w:val="009768D2"/>
    <w:rsid w:val="0098049C"/>
    <w:rsid w:val="009944B8"/>
    <w:rsid w:val="009A163F"/>
    <w:rsid w:val="009A694F"/>
    <w:rsid w:val="009C4FCB"/>
    <w:rsid w:val="009D22FF"/>
    <w:rsid w:val="009E2F01"/>
    <w:rsid w:val="00A11F20"/>
    <w:rsid w:val="00A13D65"/>
    <w:rsid w:val="00A2260F"/>
    <w:rsid w:val="00A23748"/>
    <w:rsid w:val="00A246A2"/>
    <w:rsid w:val="00A71774"/>
    <w:rsid w:val="00A827F6"/>
    <w:rsid w:val="00AB385E"/>
    <w:rsid w:val="00AC3CDE"/>
    <w:rsid w:val="00AC55D1"/>
    <w:rsid w:val="00AD4E5D"/>
    <w:rsid w:val="00AE480E"/>
    <w:rsid w:val="00AE5099"/>
    <w:rsid w:val="00AF1319"/>
    <w:rsid w:val="00B249D4"/>
    <w:rsid w:val="00B2693F"/>
    <w:rsid w:val="00B45D5C"/>
    <w:rsid w:val="00B64984"/>
    <w:rsid w:val="00B767F7"/>
    <w:rsid w:val="00BA4A47"/>
    <w:rsid w:val="00BB20F8"/>
    <w:rsid w:val="00BD5976"/>
    <w:rsid w:val="00BE2527"/>
    <w:rsid w:val="00BE31FD"/>
    <w:rsid w:val="00BF7AC4"/>
    <w:rsid w:val="00C1735B"/>
    <w:rsid w:val="00C24D0B"/>
    <w:rsid w:val="00C332E0"/>
    <w:rsid w:val="00C33E89"/>
    <w:rsid w:val="00C43348"/>
    <w:rsid w:val="00C82F1F"/>
    <w:rsid w:val="00CB03A7"/>
    <w:rsid w:val="00CB572C"/>
    <w:rsid w:val="00CE20A6"/>
    <w:rsid w:val="00CE4D7B"/>
    <w:rsid w:val="00D1065F"/>
    <w:rsid w:val="00D1301F"/>
    <w:rsid w:val="00D17C57"/>
    <w:rsid w:val="00D35D91"/>
    <w:rsid w:val="00D62D5B"/>
    <w:rsid w:val="00D675AE"/>
    <w:rsid w:val="00D70975"/>
    <w:rsid w:val="00D75B04"/>
    <w:rsid w:val="00D95967"/>
    <w:rsid w:val="00DA3F6F"/>
    <w:rsid w:val="00DB2A71"/>
    <w:rsid w:val="00DD3DE2"/>
    <w:rsid w:val="00DE4E0B"/>
    <w:rsid w:val="00DE723C"/>
    <w:rsid w:val="00E45F83"/>
    <w:rsid w:val="00E579BA"/>
    <w:rsid w:val="00E60D26"/>
    <w:rsid w:val="00E80FE0"/>
    <w:rsid w:val="00E92001"/>
    <w:rsid w:val="00EA3324"/>
    <w:rsid w:val="00EC137A"/>
    <w:rsid w:val="00ED40AA"/>
    <w:rsid w:val="00ED4702"/>
    <w:rsid w:val="00ED50FA"/>
    <w:rsid w:val="00EE4B2C"/>
    <w:rsid w:val="00EF5B03"/>
    <w:rsid w:val="00F035FB"/>
    <w:rsid w:val="00F0469E"/>
    <w:rsid w:val="00F05342"/>
    <w:rsid w:val="00F12504"/>
    <w:rsid w:val="00F1476A"/>
    <w:rsid w:val="00F20FDD"/>
    <w:rsid w:val="00F27A55"/>
    <w:rsid w:val="00F47E6F"/>
    <w:rsid w:val="00F728F9"/>
    <w:rsid w:val="00F7372A"/>
    <w:rsid w:val="00F759FB"/>
    <w:rsid w:val="00F77196"/>
    <w:rsid w:val="00F7783F"/>
    <w:rsid w:val="00FC2AE2"/>
    <w:rsid w:val="00FC6D68"/>
    <w:rsid w:val="00FE30B4"/>
    <w:rsid w:val="00FE51BE"/>
    <w:rsid w:val="00FF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92C02"/>
  <w15:chartTrackingRefBased/>
  <w15:docId w15:val="{1C610112-BAC7-4E0D-BAE2-5C497073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A71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B03A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03A7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734C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E3F0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3F0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B03A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03A7"/>
    <w:rPr>
      <w:rFonts w:ascii="Times New Roman" w:eastAsiaTheme="majorEastAsia" w:hAnsi="Times New Roman" w:cstheme="majorBidi"/>
      <w:b/>
      <w:sz w:val="28"/>
      <w:szCs w:val="26"/>
    </w:rPr>
  </w:style>
  <w:style w:type="paragraph" w:styleId="Sinespaciado">
    <w:name w:val="No Spacing"/>
    <w:uiPriority w:val="1"/>
    <w:qFormat/>
    <w:rsid w:val="002E3F0B"/>
    <w:pPr>
      <w:spacing w:after="0" w:line="240" w:lineRule="auto"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223B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3B61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23B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B61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23B61"/>
    <w:pPr>
      <w:outlineLvl w:val="9"/>
    </w:pPr>
    <w:rPr>
      <w:rFonts w:asciiTheme="majorHAnsi" w:hAnsiTheme="majorHAnsi"/>
      <w:b w:val="0"/>
      <w:color w:val="2F5496" w:themeColor="accent1" w:themeShade="BF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223B6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23B61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67734C"/>
    <w:pPr>
      <w:spacing w:after="0" w:line="240" w:lineRule="auto"/>
      <w:ind w:left="720"/>
      <w:contextualSpacing/>
    </w:pPr>
    <w:rPr>
      <w:rFonts w:ascii="Trebuchet MS" w:eastAsia="Times New Roman" w:hAnsi="Trebuchet MS" w:cs="Times New Roman"/>
      <w:color w:val="000000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rsid w:val="0067734C"/>
    <w:rPr>
      <w:rFonts w:ascii="Trebuchet MS" w:eastAsia="Times New Roman" w:hAnsi="Trebuchet MS" w:cs="Times New Roman"/>
      <w:color w:val="000000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7734C"/>
    <w:rPr>
      <w:rFonts w:ascii="Times New Roman" w:eastAsiaTheme="majorEastAsia" w:hAnsi="Times New Roman" w:cstheme="majorBid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7E230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E230F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F12504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AC3CDE"/>
  </w:style>
  <w:style w:type="paragraph" w:styleId="Revisin">
    <w:name w:val="Revision"/>
    <w:hidden/>
    <w:uiPriority w:val="99"/>
    <w:semiHidden/>
    <w:rsid w:val="00B45D5C"/>
    <w:pPr>
      <w:spacing w:after="0" w:line="240" w:lineRule="auto"/>
    </w:pPr>
    <w:rPr>
      <w:rFonts w:ascii="Times New Roman" w:hAnsi="Times New Roman"/>
      <w:sz w:val="24"/>
    </w:rPr>
  </w:style>
  <w:style w:type="table" w:styleId="Tablaconcuadrcula5oscura">
    <w:name w:val="Grid Table 5 Dark"/>
    <w:basedOn w:val="Tablanormal"/>
    <w:uiPriority w:val="50"/>
    <w:rsid w:val="004D03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73679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7495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0970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737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941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248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47411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2821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6396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18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800598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595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37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942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95895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56096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4830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99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47302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2505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656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804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128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5254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37219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2666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172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185093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5603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550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009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184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9800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0348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39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499036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4848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365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391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Lóp21</b:Tag>
    <b:SourceType>DocumentFromInternetSite</b:SourceType>
    <b:Guid>{1B8C5A47-BDB1-466F-8F08-1217A19F95CC}</b:Guid>
    <b:Author>
      <b:Author>
        <b:NameList>
          <b:Person>
            <b:Last>López Fernández</b:Last>
            <b:First>Edith</b:First>
            <b:Middle>Jhoselyn</b:Middle>
          </b:Person>
        </b:NameList>
      </b:Author>
    </b:Author>
    <b:Title>repositorio.umsa</b:Title>
    <b:InternetSiteTitle>repositorio.umsa</b:InternetSiteTitle>
    <b:Year>2021</b:Year>
    <b:URL>https://repositorio.umsa.bo/xmlui/handle/123456789/28910</b:URL>
    <b:RefOrder>5</b:RefOrder>
  </b:Source>
  <b:Source>
    <b:Tag>ALI20</b:Tag>
    <b:SourceType>DocumentFromInternetSite</b:SourceType>
    <b:Guid>{EFC391E0-0DE5-4196-96A1-46460FE2181B}</b:Guid>
    <b:Author>
      <b:Author>
        <b:NameList>
          <b:Person>
            <b:Last>ALI TICONA</b:Last>
            <b:First>JHON</b:First>
            <b:Middle>REYNALDO</b:Middle>
          </b:Person>
        </b:NameList>
      </b:Author>
    </b:Author>
    <b:Title>repositorio.upea</b:Title>
    <b:InternetSiteTitle>repositorio.upea</b:InternetSiteTitle>
    <b:Year>2020</b:Year>
    <b:URL>http://repositorio.upea.bo/handle/123456789/63</b:URL>
    <b:RefOrder>6</b:RefOrder>
  </b:Source>
  <b:Source>
    <b:Tag>Pat06</b:Tag>
    <b:SourceType>DocumentFromInternetSite</b:SourceType>
    <b:Guid>{EB62356B-5A42-4729-9AE5-64F676AEDE80}</b:Guid>
    <b:Author>
      <b:Author>
        <b:NameList>
          <b:Person>
            <b:Last>Penadés</b:Last>
            <b:First>Patricio</b:First>
            <b:Middle>Letelier y Mª Carmen</b:Middle>
          </b:Person>
        </b:NameList>
      </b:Author>
    </b:Author>
    <b:Title>cyta</b:Title>
    <b:InternetSiteTitle>cyta</b:InternetSiteTitle>
    <b:Year>2006</b:Year>
    <b:URL>http://www.cyta.com.ar/ta0502/b_v5n2a1.htm</b:URL>
    <b:RefOrder>8</b:RefOrder>
  </b:Source>
  <b:Source>
    <b:Tag>Ley</b:Tag>
    <b:SourceType>DocumentFromInternetSite</b:SourceType>
    <b:Guid>{5114A7FF-3A20-47FD-97A7-51D7FBBDCA48}</b:Guid>
    <b:Author>
      <b:Author>
        <b:Corporate>Ley 18 Articulo 31, Bolivia</b:Corporate>
      </b:Author>
    </b:Author>
    <b:Title>pdba.georgetown</b:Title>
    <b:InternetSiteTitle>pdba.georgetown</b:InternetSiteTitle>
    <b:URL>https://pdba.georgetown.edu/Electoral/Bolivia/Ley18.pdf</b:URL>
    <b:Year>2010</b:Year>
    <b:Month>junio</b:Month>
    <b:Day>16</b:Day>
    <b:RefOrder>1</b:RefOrder>
  </b:Source>
  <b:Source>
    <b:Tag>Osw19</b:Tag>
    <b:SourceType>DocumentFromInternetSite</b:SourceType>
    <b:Guid>{3A1B21B2-DAC5-454B-BF2D-82699A5E9B65}</b:Guid>
    <b:Author>
      <b:Author>
        <b:NameList>
          <b:Person>
            <b:Last>Oswaldo René Flores Jiménez</b:Last>
            <b:First>Lisbeth</b:First>
            <b:Middle>Alejandra Suazo González</b:Middle>
          </b:Person>
        </b:NameList>
      </b:Author>
    </b:Author>
    <b:Title>repositoriosiidca</b:Title>
    <b:InternetSiteTitle>repositoriosiidca</b:InternetSiteTitle>
    <b:Year>2019</b:Year>
    <b:URL>https://repositoriosiidca.csuca.org/Record/RepoUNI2858</b:URL>
    <b:RefOrder>4</b:RefOrder>
  </b:Source>
  <b:Source>
    <b:Tag>Ley10</b:Tag>
    <b:SourceType>DocumentFromInternetSite</b:SourceType>
    <b:Guid>{C5B59AED-E55D-4891-AD98-90F2BFBE390B}</b:Guid>
    <b:Author>
      <b:Author>
        <b:Corporate>Ley 18 Articulo 32, Bolivia</b:Corporate>
      </b:Author>
    </b:Author>
    <b:Title>pdba.georgetown</b:Title>
    <b:InternetSiteTitle>pdba.georgetown</b:InternetSiteTitle>
    <b:Year>2010</b:Year>
    <b:URL>https://pdba.georgetown.edu/Electoral/Bolivia/Ley18.pdf</b:URL>
    <b:RefOrder>2</b:RefOrder>
  </b:Source>
  <b:Source>
    <b:Tag>Eri18</b:Tag>
    <b:SourceType>DocumentFromInternetSite</b:SourceType>
    <b:Guid>{7E03B594-6065-48B7-B778-99EEFA71B9F2}</b:Guid>
    <b:Author>
      <b:Author>
        <b:NameList>
          <b:Person>
            <b:Last>Lara</b:Last>
            <b:First>Erin</b:First>
            <b:Middle>Harold Ernesto Marique</b:Middle>
          </b:Person>
        </b:NameList>
      </b:Author>
    </b:Author>
    <b:Title>slideshare</b:Title>
    <b:InternetSiteTitle>slideshare</b:InternetSiteTitle>
    <b:Year>2018</b:Year>
    <b:URL>https://es.slideshare.net/eheml/norma-isoiec-9126-y-mtrica-de-calidad-del-software</b:URL>
    <b:RefOrder>7</b:RefOrder>
  </b:Source>
  <b:Source>
    <b:Tag>Sof23</b:Tag>
    <b:SourceType>InternetSite</b:SourceType>
    <b:Guid>{CF27197D-FB15-4F1F-ADBC-5F87A6B8F34E}</b:Guid>
    <b:Author>
      <b:Author>
        <b:NameList>
          <b:Person>
            <b:Last>Borras</b:Last>
            <b:First>Sofia</b:First>
          </b:Person>
        </b:NameList>
      </b:Author>
    </b:Author>
    <b:Title>firmaprofesional</b:Title>
    <b:InternetSiteTitle>firmaprofesional</b:InternetSiteTitle>
    <b:Year>2023</b:Year>
    <b:URL>https://www.firmaprofesional.com/blog/gestion-documental-y-organizacion-archivos-en-era-digital/</b:URL>
    <b:RefOrder>3</b:RefOrder>
  </b:Source>
</b:Sources>
</file>

<file path=customXml/itemProps1.xml><?xml version="1.0" encoding="utf-8"?>
<ds:datastoreItem xmlns:ds="http://schemas.openxmlformats.org/officeDocument/2006/customXml" ds:itemID="{86EFD467-F05F-458F-95F4-4DFE81A61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5401</Words>
  <Characters>29711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7</dc:creator>
  <cp:keywords/>
  <dc:description/>
  <cp:lastModifiedBy>Juan Carlos Huanca Guanca</cp:lastModifiedBy>
  <cp:revision>2</cp:revision>
  <cp:lastPrinted>2023-05-11T04:18:00Z</cp:lastPrinted>
  <dcterms:created xsi:type="dcterms:W3CDTF">2023-06-06T15:32:00Z</dcterms:created>
  <dcterms:modified xsi:type="dcterms:W3CDTF">2023-06-06T15:32:00Z</dcterms:modified>
</cp:coreProperties>
</file>